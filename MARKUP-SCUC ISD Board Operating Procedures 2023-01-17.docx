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42068" w14:textId="37C4457C" w:rsidR="00412F4D" w:rsidRPr="000832EE" w:rsidRDefault="001B2275">
      <w:pPr>
        <w:pStyle w:val="Title"/>
        <w:rPr>
          <w:sz w:val="32"/>
          <w:szCs w:val="32"/>
          <w:rPrChange w:id="0" w:author="D S" w:date="2024-03-09T09:01:00Z">
            <w:rPr/>
          </w:rPrChange>
        </w:rPr>
      </w:pPr>
      <w:r w:rsidRPr="000832EE">
        <w:rPr>
          <w:sz w:val="32"/>
          <w:szCs w:val="32"/>
          <w:rPrChange w:id="1" w:author="D S" w:date="2024-03-09T09:01:00Z">
            <w:rPr/>
          </w:rPrChange>
        </w:rPr>
        <w:t xml:space="preserve">SCHERTZ-CIBOLO-UNIVERSAL CITY ISD BOARD OF TRUSTEES </w:t>
      </w:r>
      <w:r w:rsidR="00870A93">
        <w:rPr>
          <w:sz w:val="32"/>
          <w:szCs w:val="32"/>
        </w:rPr>
        <w:t xml:space="preserve">BOARD </w:t>
      </w:r>
      <w:r w:rsidRPr="000832EE">
        <w:rPr>
          <w:sz w:val="32"/>
          <w:szCs w:val="32"/>
          <w:rPrChange w:id="2" w:author="D S" w:date="2024-03-09T09:01:00Z">
            <w:rPr/>
          </w:rPrChange>
        </w:rPr>
        <w:t>OPERATING PROCEDURES</w:t>
      </w:r>
    </w:p>
    <w:p w14:paraId="49ABF459" w14:textId="5CB3EB57" w:rsidR="00412F4D" w:rsidRPr="000832EE" w:rsidRDefault="004509E2">
      <w:pPr>
        <w:pStyle w:val="Date"/>
        <w:rPr>
          <w:sz w:val="32"/>
          <w:szCs w:val="32"/>
          <w:rPrChange w:id="3" w:author="D S" w:date="2024-03-09T09:01:00Z">
            <w:rPr/>
          </w:rPrChange>
        </w:rPr>
      </w:pPr>
      <w:r>
        <w:rPr>
          <w:sz w:val="32"/>
          <w:szCs w:val="32"/>
        </w:rPr>
        <w:t>Last</w:t>
      </w:r>
      <w:r w:rsidR="00870A93">
        <w:rPr>
          <w:sz w:val="32"/>
          <w:szCs w:val="32"/>
        </w:rPr>
        <w:t xml:space="preserve"> edited</w:t>
      </w:r>
      <w:r>
        <w:rPr>
          <w:sz w:val="32"/>
          <w:szCs w:val="32"/>
        </w:rPr>
        <w:t xml:space="preserve"> on:  March 20, 2024</w:t>
      </w:r>
    </w:p>
    <w:p w14:paraId="0C779BFD" w14:textId="7FBFC2B2" w:rsidR="009F7C70" w:rsidRDefault="002A663B">
      <w:pPr>
        <w:pStyle w:val="Heading2"/>
        <w:rPr>
          <w:ins w:id="4" w:author="D S" w:date="2024-03-18T17:41:00Z"/>
          <w:sz w:val="32"/>
          <w:szCs w:val="32"/>
        </w:rPr>
      </w:pPr>
      <w:bookmarkStart w:id="5" w:name="overview"/>
      <w:r>
        <w:rPr>
          <w:sz w:val="32"/>
          <w:szCs w:val="32"/>
        </w:rPr>
        <w:t>[</w:t>
      </w:r>
      <w:r w:rsidR="009F7C70">
        <w:rPr>
          <w:sz w:val="32"/>
          <w:szCs w:val="32"/>
        </w:rPr>
        <w:t>“</w:t>
      </w:r>
      <w:r>
        <w:rPr>
          <w:sz w:val="32"/>
          <w:szCs w:val="32"/>
        </w:rPr>
        <w:t xml:space="preserve">CONSTANTLY </w:t>
      </w:r>
      <w:r w:rsidR="002D1547">
        <w:rPr>
          <w:sz w:val="32"/>
          <w:szCs w:val="32"/>
        </w:rPr>
        <w:t>LEARN</w:t>
      </w:r>
      <w:r>
        <w:rPr>
          <w:sz w:val="32"/>
          <w:szCs w:val="32"/>
        </w:rPr>
        <w:t xml:space="preserve"> MORE ABOUT HOW EFFECT</w:t>
      </w:r>
      <w:r w:rsidR="004509E2">
        <w:rPr>
          <w:sz w:val="32"/>
          <w:szCs w:val="32"/>
        </w:rPr>
        <w:t>IVE</w:t>
      </w:r>
      <w:r>
        <w:rPr>
          <w:sz w:val="32"/>
          <w:szCs w:val="32"/>
        </w:rPr>
        <w:t xml:space="preserve"> YOUR DISTRICT IS</w:t>
      </w:r>
      <w:r w:rsidR="0063457C">
        <w:rPr>
          <w:sz w:val="32"/>
          <w:szCs w:val="32"/>
        </w:rPr>
        <w:t>;</w:t>
      </w:r>
      <w:r w:rsidR="002D1547">
        <w:rPr>
          <w:sz w:val="32"/>
          <w:szCs w:val="32"/>
        </w:rPr>
        <w:t xml:space="preserve"> </w:t>
      </w:r>
      <w:r w:rsidR="009F7C70">
        <w:rPr>
          <w:sz w:val="32"/>
          <w:szCs w:val="32"/>
        </w:rPr>
        <w:t>DON’T COPY</w:t>
      </w:r>
      <w:r w:rsidR="002D1547">
        <w:rPr>
          <w:sz w:val="32"/>
          <w:szCs w:val="32"/>
        </w:rPr>
        <w:t xml:space="preserve"> OTHERS</w:t>
      </w:r>
      <w:r w:rsidR="004509E2">
        <w:rPr>
          <w:sz w:val="32"/>
          <w:szCs w:val="32"/>
        </w:rPr>
        <w:t xml:space="preserve">.  </w:t>
      </w:r>
      <w:r w:rsidR="002D1547">
        <w:rPr>
          <w:sz w:val="32"/>
          <w:szCs w:val="32"/>
        </w:rPr>
        <w:t>WHEN YOU COPY OTHERS YOU HAVE NOT LEARNED A THING ABOUT YOUR OWN SYSTEM AND PROCESSES</w:t>
      </w:r>
      <w:r w:rsidR="009F7C70">
        <w:rPr>
          <w:sz w:val="32"/>
          <w:szCs w:val="32"/>
        </w:rPr>
        <w:t>.</w:t>
      </w:r>
      <w:r>
        <w:rPr>
          <w:sz w:val="32"/>
          <w:szCs w:val="32"/>
        </w:rPr>
        <w:t xml:space="preserve">  IT IS THE ‘LAZY’ WAY OUT.</w:t>
      </w:r>
      <w:r w:rsidR="009F7C70">
        <w:rPr>
          <w:sz w:val="32"/>
          <w:szCs w:val="32"/>
        </w:rPr>
        <w:t>”</w:t>
      </w:r>
      <w:r>
        <w:rPr>
          <w:sz w:val="32"/>
          <w:szCs w:val="32"/>
        </w:rPr>
        <w:t>]</w:t>
      </w:r>
    </w:p>
    <w:p w14:paraId="61B1B046" w14:textId="77777777" w:rsidR="002A663B" w:rsidRDefault="002A663B">
      <w:pPr>
        <w:pStyle w:val="Heading2"/>
        <w:rPr>
          <w:sz w:val="32"/>
          <w:szCs w:val="32"/>
        </w:rPr>
      </w:pPr>
    </w:p>
    <w:p w14:paraId="64C9C782" w14:textId="70F4280F" w:rsidR="00412F4D" w:rsidRPr="000832EE" w:rsidRDefault="001B2275">
      <w:pPr>
        <w:pStyle w:val="Heading2"/>
        <w:rPr>
          <w:sz w:val="32"/>
          <w:szCs w:val="32"/>
          <w:rPrChange w:id="6" w:author="D S" w:date="2024-03-09T09:01:00Z">
            <w:rPr/>
          </w:rPrChange>
        </w:rPr>
      </w:pPr>
      <w:r w:rsidRPr="000832EE">
        <w:rPr>
          <w:sz w:val="32"/>
          <w:szCs w:val="32"/>
          <w:rPrChange w:id="7" w:author="D S" w:date="2024-03-09T09:01:00Z">
            <w:rPr/>
          </w:rPrChange>
        </w:rPr>
        <w:t>OVERVIEW</w:t>
      </w:r>
    </w:p>
    <w:p w14:paraId="2BF7A384" w14:textId="42929665" w:rsidR="00412F4D" w:rsidRDefault="001B2275">
      <w:pPr>
        <w:pStyle w:val="FirstParagraph"/>
        <w:rPr>
          <w:ins w:id="8" w:author="D S" w:date="2024-03-18T17:28:00Z"/>
          <w:sz w:val="32"/>
          <w:szCs w:val="32"/>
        </w:rPr>
      </w:pPr>
      <w:r w:rsidRPr="000832EE">
        <w:rPr>
          <w:sz w:val="32"/>
          <w:szCs w:val="32"/>
          <w:rPrChange w:id="9" w:author="D S" w:date="2024-03-09T09:01:00Z">
            <w:rPr/>
          </w:rPrChange>
        </w:rPr>
        <w:t xml:space="preserve">In </w:t>
      </w:r>
      <w:ins w:id="10" w:author="D S" w:date="2024-03-22T19:19:00Z">
        <w:r w:rsidR="00D6297F">
          <w:rPr>
            <w:sz w:val="32"/>
            <w:szCs w:val="32"/>
          </w:rPr>
          <w:t xml:space="preserve">the SCUC-ISD </w:t>
        </w:r>
      </w:ins>
      <w:del w:id="11" w:author="D S" w:date="2024-03-22T19:19:00Z">
        <w:r w:rsidRPr="000832EE" w:rsidDel="00D6297F">
          <w:rPr>
            <w:sz w:val="32"/>
            <w:szCs w:val="32"/>
            <w:rPrChange w:id="12" w:author="D S" w:date="2024-03-09T09:01:00Z">
              <w:rPr/>
            </w:rPrChange>
          </w:rPr>
          <w:delText xml:space="preserve">effective </w:delText>
        </w:r>
      </w:del>
      <w:r w:rsidRPr="000832EE">
        <w:rPr>
          <w:sz w:val="32"/>
          <w:szCs w:val="32"/>
          <w:rPrChange w:id="13" w:author="D S" w:date="2024-03-09T09:01:00Z">
            <w:rPr/>
          </w:rPrChange>
        </w:rPr>
        <w:t xml:space="preserve">school systems, the </w:t>
      </w:r>
      <w:proofErr w:type="gramStart"/>
      <w:r w:rsidRPr="000832EE">
        <w:rPr>
          <w:sz w:val="32"/>
          <w:szCs w:val="32"/>
          <w:rPrChange w:id="14" w:author="D S" w:date="2024-03-09T09:01:00Z">
            <w:rPr/>
          </w:rPrChange>
        </w:rPr>
        <w:t>Superintendent</w:t>
      </w:r>
      <w:proofErr w:type="gramEnd"/>
      <w:r w:rsidRPr="000832EE">
        <w:rPr>
          <w:sz w:val="32"/>
          <w:szCs w:val="32"/>
          <w:rPrChange w:id="15" w:author="D S" w:date="2024-03-09T09:01:00Z">
            <w:rPr/>
          </w:rPrChange>
        </w:rPr>
        <w:t xml:space="preserve"> and the Board function as a “Team of Eight.” </w:t>
      </w:r>
      <w:del w:id="16" w:author="D S" w:date="2024-03-19T16:35:00Z">
        <w:r w:rsidRPr="000832EE" w:rsidDel="00184B4F">
          <w:rPr>
            <w:sz w:val="32"/>
            <w:szCs w:val="32"/>
            <w:rPrChange w:id="17" w:author="D S" w:date="2024-03-09T09:01:00Z">
              <w:rPr/>
            </w:rPrChange>
          </w:rPr>
          <w:delText xml:space="preserve">A structured approach to developing a vision for the District and setting goals is enhanced by first developing a system of standard operating procedures. </w:delText>
        </w:r>
      </w:del>
      <w:r w:rsidRPr="000832EE">
        <w:rPr>
          <w:sz w:val="32"/>
          <w:szCs w:val="32"/>
          <w:rPrChange w:id="18" w:author="D S" w:date="2024-03-09T09:01:00Z">
            <w:rPr/>
          </w:rPrChange>
        </w:rPr>
        <w:t xml:space="preserve">The School Board is the corporate policy making body for the district and the Superintendent and staff provide the leadership to cause Board policies to be implemented. Therefore, the Schertz-Cibolo-Universal City ISD Board of Trustees and Superintendent function as a “TEAM OF EIGHT” to provide </w:t>
      </w:r>
      <w:ins w:id="19" w:author="D S" w:date="2024-03-20T14:48:00Z">
        <w:r w:rsidR="004509E2">
          <w:rPr>
            <w:sz w:val="32"/>
            <w:szCs w:val="32"/>
          </w:rPr>
          <w:t xml:space="preserve">LEADERSHIP to the district and </w:t>
        </w:r>
      </w:ins>
      <w:ins w:id="20" w:author="D S" w:date="2024-03-22T19:20:00Z">
        <w:r w:rsidR="00D6297F">
          <w:rPr>
            <w:sz w:val="32"/>
            <w:szCs w:val="32"/>
          </w:rPr>
          <w:t xml:space="preserve">maintain </w:t>
        </w:r>
      </w:ins>
      <w:r w:rsidRPr="000832EE">
        <w:rPr>
          <w:sz w:val="32"/>
          <w:szCs w:val="32"/>
          <w:rPrChange w:id="21" w:author="D S" w:date="2024-03-09T09:01:00Z">
            <w:rPr/>
          </w:rPrChange>
        </w:rPr>
        <w:t xml:space="preserve">open communication </w:t>
      </w:r>
      <w:ins w:id="22" w:author="D S" w:date="2024-03-22T19:20:00Z">
        <w:r w:rsidR="00D6297F">
          <w:rPr>
            <w:sz w:val="32"/>
            <w:szCs w:val="32"/>
          </w:rPr>
          <w:t xml:space="preserve">with </w:t>
        </w:r>
      </w:ins>
      <w:del w:id="23" w:author="D S" w:date="2024-03-22T19:20:00Z">
        <w:r w:rsidRPr="000832EE" w:rsidDel="00D6297F">
          <w:rPr>
            <w:sz w:val="32"/>
            <w:szCs w:val="32"/>
            <w:rPrChange w:id="24" w:author="D S" w:date="2024-03-09T09:01:00Z">
              <w:rPr/>
            </w:rPrChange>
          </w:rPr>
          <w:delText xml:space="preserve">to </w:delText>
        </w:r>
      </w:del>
      <w:r w:rsidRPr="000832EE">
        <w:rPr>
          <w:sz w:val="32"/>
          <w:szCs w:val="32"/>
          <w:rPrChange w:id="25" w:author="D S" w:date="2024-03-09T09:01:00Z">
            <w:rPr/>
          </w:rPrChange>
        </w:rPr>
        <w:t>the staff and patrons of the district</w:t>
      </w:r>
      <w:del w:id="26" w:author="D S" w:date="2024-03-19T16:36:00Z">
        <w:r w:rsidRPr="000832EE" w:rsidDel="00184B4F">
          <w:rPr>
            <w:sz w:val="32"/>
            <w:szCs w:val="32"/>
            <w:rPrChange w:id="27" w:author="D S" w:date="2024-03-09T09:01:00Z">
              <w:rPr/>
            </w:rPrChange>
          </w:rPr>
          <w:delText xml:space="preserve">, within a structure of </w:delText>
        </w:r>
        <w:commentRangeStart w:id="28"/>
        <w:r w:rsidRPr="000832EE" w:rsidDel="00184B4F">
          <w:rPr>
            <w:sz w:val="32"/>
            <w:szCs w:val="32"/>
            <w:rPrChange w:id="29" w:author="D S" w:date="2024-03-09T09:01:00Z">
              <w:rPr/>
            </w:rPrChange>
          </w:rPr>
          <w:delText>“Good Governance</w:delText>
        </w:r>
      </w:del>
      <w:r w:rsidRPr="000832EE">
        <w:rPr>
          <w:sz w:val="32"/>
          <w:szCs w:val="32"/>
          <w:rPrChange w:id="30" w:author="D S" w:date="2024-03-09T09:01:00Z">
            <w:rPr/>
          </w:rPrChange>
        </w:rPr>
        <w:t>.”</w:t>
      </w:r>
      <w:commentRangeEnd w:id="28"/>
      <w:r>
        <w:rPr>
          <w:rStyle w:val="CommentReference"/>
        </w:rPr>
        <w:commentReference w:id="28"/>
      </w:r>
    </w:p>
    <w:p w14:paraId="5C2527B1" w14:textId="77777777" w:rsidR="009A5B49" w:rsidRPr="009A5B49" w:rsidRDefault="009A5B49">
      <w:pPr>
        <w:pStyle w:val="BodyText"/>
        <w:pPrChange w:id="31" w:author="D S" w:date="2024-03-18T17:28:00Z">
          <w:pPr>
            <w:pStyle w:val="FirstParagraph"/>
          </w:pPr>
        </w:pPrChange>
      </w:pPr>
    </w:p>
    <w:p w14:paraId="5648B7E6" w14:textId="77777777" w:rsidR="00412F4D" w:rsidRPr="000832EE" w:rsidRDefault="001B2275">
      <w:pPr>
        <w:pStyle w:val="Heading2"/>
        <w:rPr>
          <w:sz w:val="32"/>
          <w:szCs w:val="32"/>
          <w:rPrChange w:id="32" w:author="D S" w:date="2024-03-09T09:01:00Z">
            <w:rPr/>
          </w:rPrChange>
        </w:rPr>
      </w:pPr>
      <w:bookmarkStart w:id="33" w:name="review-of-board-operating-procedures"/>
      <w:bookmarkEnd w:id="5"/>
      <w:r w:rsidRPr="000832EE">
        <w:rPr>
          <w:sz w:val="32"/>
          <w:szCs w:val="32"/>
          <w:rPrChange w:id="34" w:author="D S" w:date="2024-03-09T09:01:00Z">
            <w:rPr/>
          </w:rPrChange>
        </w:rPr>
        <w:t>REVIEW OF BOARD OPERATING PROCEDURES</w:t>
      </w:r>
    </w:p>
    <w:p w14:paraId="3EC3CE31" w14:textId="77777777" w:rsidR="00412F4D" w:rsidRDefault="001B2275">
      <w:pPr>
        <w:pStyle w:val="FirstParagraph"/>
        <w:rPr>
          <w:ins w:id="35" w:author="D S" w:date="2024-03-18T17:28:00Z"/>
          <w:sz w:val="32"/>
          <w:szCs w:val="32"/>
        </w:rPr>
      </w:pPr>
      <w:r w:rsidRPr="000832EE">
        <w:rPr>
          <w:sz w:val="32"/>
          <w:szCs w:val="32"/>
          <w:rPrChange w:id="36" w:author="D S" w:date="2024-03-09T09:01:00Z">
            <w:rPr/>
          </w:rPrChange>
        </w:rPr>
        <w:t>The Board Operating Procedures will be reviewed and updated as necessary on an annual basis in January.</w:t>
      </w:r>
    </w:p>
    <w:p w14:paraId="1D3A4B36" w14:textId="77777777" w:rsidR="009A5B49" w:rsidRPr="009A5B49" w:rsidRDefault="009A5B49">
      <w:pPr>
        <w:pStyle w:val="BodyText"/>
        <w:pPrChange w:id="37" w:author="D S" w:date="2024-03-18T17:28:00Z">
          <w:pPr>
            <w:pStyle w:val="FirstParagraph"/>
          </w:pPr>
        </w:pPrChange>
      </w:pPr>
    </w:p>
    <w:p w14:paraId="78CA0D42" w14:textId="77777777" w:rsidR="00412F4D" w:rsidRPr="000832EE" w:rsidRDefault="001B2275">
      <w:pPr>
        <w:pStyle w:val="Heading2"/>
        <w:rPr>
          <w:sz w:val="32"/>
          <w:szCs w:val="32"/>
          <w:rPrChange w:id="38" w:author="D S" w:date="2024-03-09T09:01:00Z">
            <w:rPr/>
          </w:rPrChange>
        </w:rPr>
      </w:pPr>
      <w:bookmarkStart w:id="39" w:name="board-governance"/>
      <w:bookmarkEnd w:id="33"/>
      <w:r w:rsidRPr="000832EE">
        <w:rPr>
          <w:sz w:val="32"/>
          <w:szCs w:val="32"/>
          <w:rPrChange w:id="40" w:author="D S" w:date="2024-03-09T09:01:00Z">
            <w:rPr/>
          </w:rPrChange>
        </w:rPr>
        <w:t>BOARD GOVERNANCE</w:t>
      </w:r>
    </w:p>
    <w:p w14:paraId="7A6B868C" w14:textId="5E06F106" w:rsidR="00412F4D" w:rsidRPr="000832EE" w:rsidDel="00184B4F" w:rsidRDefault="001B2275" w:rsidP="00184B4F">
      <w:pPr>
        <w:pStyle w:val="FirstParagraph"/>
        <w:rPr>
          <w:del w:id="41" w:author="D S" w:date="2024-03-19T16:41:00Z"/>
          <w:sz w:val="32"/>
          <w:szCs w:val="32"/>
          <w:rPrChange w:id="42" w:author="D S" w:date="2024-03-09T09:01:00Z">
            <w:rPr>
              <w:del w:id="43" w:author="D S" w:date="2024-03-19T16:41:00Z"/>
            </w:rPr>
          </w:rPrChange>
        </w:rPr>
      </w:pPr>
      <w:del w:id="44" w:author="D S" w:date="2024-03-19T16:39:00Z">
        <w:r w:rsidRPr="000832EE" w:rsidDel="00184B4F">
          <w:rPr>
            <w:sz w:val="32"/>
            <w:szCs w:val="32"/>
            <w:rPrChange w:id="45" w:author="D S" w:date="2024-03-09T09:01:00Z">
              <w:rPr/>
            </w:rPrChange>
          </w:rPr>
          <w:delText>The SCUC ISD Board of Trustees is committed to a participative, process-driven Governance style</w:delText>
        </w:r>
      </w:del>
      <w:r w:rsidRPr="000832EE">
        <w:rPr>
          <w:sz w:val="32"/>
          <w:szCs w:val="32"/>
          <w:rPrChange w:id="46" w:author="D S" w:date="2024-03-09T09:01:00Z">
            <w:rPr/>
          </w:rPrChange>
        </w:rPr>
        <w:t xml:space="preserve">. </w:t>
      </w:r>
      <w:del w:id="47" w:author="D S" w:date="2024-03-19T16:41:00Z">
        <w:r w:rsidRPr="000832EE" w:rsidDel="00184B4F">
          <w:rPr>
            <w:sz w:val="32"/>
            <w:szCs w:val="32"/>
            <w:rPrChange w:id="48" w:author="D S" w:date="2024-03-09T09:01:00Z">
              <w:rPr/>
            </w:rPrChange>
          </w:rPr>
          <w:delText>Board level decision-making processes shall therefore include the following elements to whatever extent is practical and appropriate for the matter at hand:</w:delText>
        </w:r>
      </w:del>
    </w:p>
    <w:p w14:paraId="0A15A685" w14:textId="68AB0269" w:rsidR="00412F4D" w:rsidRPr="000832EE" w:rsidDel="00184B4F" w:rsidRDefault="001B2275">
      <w:pPr>
        <w:pStyle w:val="FirstParagraph"/>
        <w:rPr>
          <w:del w:id="49" w:author="D S" w:date="2024-03-19T16:41:00Z"/>
          <w:sz w:val="32"/>
          <w:szCs w:val="32"/>
          <w:rPrChange w:id="50" w:author="D S" w:date="2024-03-09T09:01:00Z">
            <w:rPr>
              <w:del w:id="51" w:author="D S" w:date="2024-03-19T16:41:00Z"/>
            </w:rPr>
          </w:rPrChange>
        </w:rPr>
        <w:pPrChange w:id="52" w:author="D S" w:date="2024-03-19T16:41:00Z">
          <w:pPr>
            <w:numPr>
              <w:numId w:val="2"/>
            </w:numPr>
            <w:ind w:left="720" w:hanging="480"/>
          </w:pPr>
        </w:pPrChange>
      </w:pPr>
      <w:del w:id="53" w:author="D S" w:date="2024-03-19T16:41:00Z">
        <w:r w:rsidRPr="000832EE" w:rsidDel="00184B4F">
          <w:rPr>
            <w:sz w:val="32"/>
            <w:szCs w:val="32"/>
            <w:rPrChange w:id="54" w:author="D S" w:date="2024-03-09T09:01:00Z">
              <w:rPr/>
            </w:rPrChange>
          </w:rPr>
          <w:delText>Clearly stated objectives</w:delText>
        </w:r>
      </w:del>
    </w:p>
    <w:p w14:paraId="7BA1E0F4" w14:textId="23091ED6" w:rsidR="00412F4D" w:rsidRPr="000832EE" w:rsidDel="00184B4F" w:rsidRDefault="001B2275">
      <w:pPr>
        <w:pStyle w:val="FirstParagraph"/>
        <w:rPr>
          <w:del w:id="55" w:author="D S" w:date="2024-03-19T16:41:00Z"/>
          <w:sz w:val="32"/>
          <w:szCs w:val="32"/>
          <w:rPrChange w:id="56" w:author="D S" w:date="2024-03-09T09:01:00Z">
            <w:rPr>
              <w:del w:id="57" w:author="D S" w:date="2024-03-19T16:41:00Z"/>
            </w:rPr>
          </w:rPrChange>
        </w:rPr>
        <w:pPrChange w:id="58" w:author="D S" w:date="2024-03-19T16:41:00Z">
          <w:pPr>
            <w:numPr>
              <w:numId w:val="2"/>
            </w:numPr>
            <w:ind w:left="720" w:hanging="480"/>
          </w:pPr>
        </w:pPrChange>
      </w:pPr>
      <w:del w:id="59" w:author="D S" w:date="2024-03-19T16:41:00Z">
        <w:r w:rsidRPr="000832EE" w:rsidDel="00184B4F">
          <w:rPr>
            <w:sz w:val="32"/>
            <w:szCs w:val="32"/>
            <w:rPrChange w:id="60" w:author="D S" w:date="2024-03-09T09:01:00Z">
              <w:rPr/>
            </w:rPrChange>
          </w:rPr>
          <w:delText>Reconciliation with policy and established practice</w:delText>
        </w:r>
      </w:del>
    </w:p>
    <w:p w14:paraId="0C3FEA07" w14:textId="426BEC68" w:rsidR="00412F4D" w:rsidRPr="000832EE" w:rsidDel="00184B4F" w:rsidRDefault="001B2275">
      <w:pPr>
        <w:pStyle w:val="FirstParagraph"/>
        <w:rPr>
          <w:del w:id="61" w:author="D S" w:date="2024-03-19T16:41:00Z"/>
          <w:sz w:val="32"/>
          <w:szCs w:val="32"/>
          <w:rPrChange w:id="62" w:author="D S" w:date="2024-03-09T09:01:00Z">
            <w:rPr>
              <w:del w:id="63" w:author="D S" w:date="2024-03-19T16:41:00Z"/>
            </w:rPr>
          </w:rPrChange>
        </w:rPr>
        <w:pPrChange w:id="64" w:author="D S" w:date="2024-03-19T16:41:00Z">
          <w:pPr>
            <w:numPr>
              <w:numId w:val="2"/>
            </w:numPr>
            <w:ind w:left="720" w:hanging="480"/>
          </w:pPr>
        </w:pPrChange>
      </w:pPr>
      <w:del w:id="65" w:author="D S" w:date="2024-03-19T16:41:00Z">
        <w:r w:rsidRPr="000832EE" w:rsidDel="00184B4F">
          <w:rPr>
            <w:sz w:val="32"/>
            <w:szCs w:val="32"/>
            <w:rPrChange w:id="66" w:author="D S" w:date="2024-03-09T09:01:00Z">
              <w:rPr/>
            </w:rPrChange>
          </w:rPr>
          <w:delText>Board approved parameters</w:delText>
        </w:r>
      </w:del>
    </w:p>
    <w:p w14:paraId="0B01CBEA" w14:textId="1666B35E" w:rsidR="00412F4D" w:rsidRPr="000832EE" w:rsidDel="00184B4F" w:rsidRDefault="001B2275">
      <w:pPr>
        <w:pStyle w:val="FirstParagraph"/>
        <w:rPr>
          <w:del w:id="67" w:author="D S" w:date="2024-03-19T16:41:00Z"/>
          <w:sz w:val="32"/>
          <w:szCs w:val="32"/>
          <w:rPrChange w:id="68" w:author="D S" w:date="2024-03-09T09:01:00Z">
            <w:rPr>
              <w:del w:id="69" w:author="D S" w:date="2024-03-19T16:41:00Z"/>
            </w:rPr>
          </w:rPrChange>
        </w:rPr>
        <w:pPrChange w:id="70" w:author="D S" w:date="2024-03-19T16:41:00Z">
          <w:pPr>
            <w:numPr>
              <w:numId w:val="2"/>
            </w:numPr>
            <w:ind w:left="720" w:hanging="480"/>
          </w:pPr>
        </w:pPrChange>
      </w:pPr>
      <w:del w:id="71" w:author="D S" w:date="2024-03-19T16:41:00Z">
        <w:r w:rsidRPr="000832EE" w:rsidDel="00184B4F">
          <w:rPr>
            <w:sz w:val="32"/>
            <w:szCs w:val="32"/>
            <w:rPrChange w:id="72" w:author="D S" w:date="2024-03-09T09:01:00Z">
              <w:rPr/>
            </w:rPrChange>
          </w:rPr>
          <w:delText>Timelines</w:delText>
        </w:r>
      </w:del>
    </w:p>
    <w:p w14:paraId="5EF87A6A" w14:textId="6265A878" w:rsidR="00412F4D" w:rsidRPr="000832EE" w:rsidDel="00184B4F" w:rsidRDefault="001B2275">
      <w:pPr>
        <w:pStyle w:val="FirstParagraph"/>
        <w:rPr>
          <w:del w:id="73" w:author="D S" w:date="2024-03-19T16:41:00Z"/>
          <w:sz w:val="32"/>
          <w:szCs w:val="32"/>
          <w:rPrChange w:id="74" w:author="D S" w:date="2024-03-09T09:01:00Z">
            <w:rPr>
              <w:del w:id="75" w:author="D S" w:date="2024-03-19T16:41:00Z"/>
            </w:rPr>
          </w:rPrChange>
        </w:rPr>
        <w:pPrChange w:id="76" w:author="D S" w:date="2024-03-19T16:41:00Z">
          <w:pPr>
            <w:numPr>
              <w:numId w:val="2"/>
            </w:numPr>
            <w:ind w:left="720" w:hanging="480"/>
          </w:pPr>
        </w:pPrChange>
      </w:pPr>
      <w:del w:id="77" w:author="D S" w:date="2024-03-19T16:41:00Z">
        <w:r w:rsidRPr="000832EE" w:rsidDel="00184B4F">
          <w:rPr>
            <w:sz w:val="32"/>
            <w:szCs w:val="32"/>
            <w:rPrChange w:id="78" w:author="D S" w:date="2024-03-09T09:01:00Z">
              <w:rPr/>
            </w:rPrChange>
          </w:rPr>
          <w:delText>Data gathering</w:delText>
        </w:r>
      </w:del>
    </w:p>
    <w:p w14:paraId="7D7D2D5D" w14:textId="32BE9ADB" w:rsidR="00412F4D" w:rsidRPr="000832EE" w:rsidDel="00184B4F" w:rsidRDefault="001B2275">
      <w:pPr>
        <w:pStyle w:val="FirstParagraph"/>
        <w:rPr>
          <w:del w:id="79" w:author="D S" w:date="2024-03-19T16:41:00Z"/>
          <w:sz w:val="32"/>
          <w:szCs w:val="32"/>
          <w:rPrChange w:id="80" w:author="D S" w:date="2024-03-09T09:01:00Z">
            <w:rPr>
              <w:del w:id="81" w:author="D S" w:date="2024-03-19T16:41:00Z"/>
            </w:rPr>
          </w:rPrChange>
        </w:rPr>
        <w:pPrChange w:id="82" w:author="D S" w:date="2024-03-19T16:41:00Z">
          <w:pPr>
            <w:numPr>
              <w:numId w:val="2"/>
            </w:numPr>
            <w:ind w:left="720" w:hanging="480"/>
          </w:pPr>
        </w:pPrChange>
      </w:pPr>
      <w:del w:id="83" w:author="D S" w:date="2024-03-19T16:41:00Z">
        <w:r w:rsidRPr="000832EE" w:rsidDel="00184B4F">
          <w:rPr>
            <w:sz w:val="32"/>
            <w:szCs w:val="32"/>
            <w:rPrChange w:id="84" w:author="D S" w:date="2024-03-09T09:01:00Z">
              <w:rPr/>
            </w:rPrChange>
          </w:rPr>
          <w:delText>Stakeholder input</w:delText>
        </w:r>
      </w:del>
    </w:p>
    <w:p w14:paraId="46424877" w14:textId="55478F4F" w:rsidR="00412F4D" w:rsidRPr="000832EE" w:rsidRDefault="001B2275">
      <w:pPr>
        <w:pStyle w:val="FirstParagraph"/>
        <w:rPr>
          <w:sz w:val="32"/>
          <w:szCs w:val="32"/>
          <w:rPrChange w:id="85" w:author="D S" w:date="2024-03-09T09:01:00Z">
            <w:rPr/>
          </w:rPrChange>
        </w:rPr>
        <w:pPrChange w:id="86" w:author="D S" w:date="2024-03-19T16:41:00Z">
          <w:pPr>
            <w:numPr>
              <w:numId w:val="2"/>
            </w:numPr>
            <w:ind w:left="720" w:hanging="480"/>
          </w:pPr>
        </w:pPrChange>
      </w:pPr>
      <w:del w:id="87" w:author="D S" w:date="2024-03-19T16:41:00Z">
        <w:r w:rsidRPr="000832EE" w:rsidDel="00184B4F">
          <w:rPr>
            <w:sz w:val="32"/>
            <w:szCs w:val="32"/>
            <w:rPrChange w:id="88" w:author="D S" w:date="2024-03-09T09:01:00Z">
              <w:rPr/>
            </w:rPrChange>
          </w:rPr>
          <w:delText>Communication plan</w:delText>
        </w:r>
      </w:del>
    </w:p>
    <w:p w14:paraId="77E2C47C" w14:textId="642826CF" w:rsidR="00412F4D" w:rsidRPr="000832EE" w:rsidRDefault="001B2275">
      <w:pPr>
        <w:pStyle w:val="FirstParagraph"/>
        <w:rPr>
          <w:sz w:val="32"/>
          <w:szCs w:val="32"/>
          <w:rPrChange w:id="89" w:author="D S" w:date="2024-03-09T09:01:00Z">
            <w:rPr/>
          </w:rPrChange>
        </w:rPr>
      </w:pPr>
      <w:del w:id="90" w:author="D S" w:date="2024-03-22T19:39:00Z">
        <w:r w:rsidRPr="000832EE" w:rsidDel="00CF0FEA">
          <w:rPr>
            <w:sz w:val="32"/>
            <w:szCs w:val="32"/>
            <w:rPrChange w:id="91" w:author="D S" w:date="2024-03-09T09:01:00Z">
              <w:rPr/>
            </w:rPrChange>
          </w:rPr>
          <w:delText xml:space="preserve">In each instance, </w:delText>
        </w:r>
      </w:del>
      <w:ins w:id="92" w:author="D S" w:date="2024-03-22T19:39:00Z">
        <w:r w:rsidR="00CF0FEA">
          <w:rPr>
            <w:sz w:val="32"/>
            <w:szCs w:val="32"/>
          </w:rPr>
          <w:t xml:space="preserve"> The </w:t>
        </w:r>
      </w:ins>
      <w:r w:rsidRPr="000832EE">
        <w:rPr>
          <w:sz w:val="32"/>
          <w:szCs w:val="32"/>
          <w:rPrChange w:id="93" w:author="D S" w:date="2024-03-09T09:01:00Z">
            <w:rPr/>
          </w:rPrChange>
        </w:rPr>
        <w:t xml:space="preserve">staff shall facilitate the process and make recommendations with oversight and decision-making authority retained by the Board. Examples of decisions that fall under this umbrella include, but are </w:t>
      </w:r>
      <w:r w:rsidRPr="000832EE">
        <w:rPr>
          <w:sz w:val="32"/>
          <w:szCs w:val="32"/>
          <w:rPrChange w:id="94" w:author="D S" w:date="2024-03-09T09:01:00Z">
            <w:rPr/>
          </w:rPrChange>
        </w:rPr>
        <w:lastRenderedPageBreak/>
        <w:t>not limited to, curriculum, budget, school year calendar, attendance zone realignment</w:t>
      </w:r>
      <w:ins w:id="95" w:author="D S" w:date="2024-03-20T14:51:00Z">
        <w:r w:rsidR="00A2583F">
          <w:rPr>
            <w:sz w:val="32"/>
            <w:szCs w:val="32"/>
          </w:rPr>
          <w:t>, continual improvement,</w:t>
        </w:r>
      </w:ins>
      <w:r w:rsidRPr="000832EE">
        <w:rPr>
          <w:sz w:val="32"/>
          <w:szCs w:val="32"/>
          <w:rPrChange w:id="96" w:author="D S" w:date="2024-03-09T09:01:00Z">
            <w:rPr/>
          </w:rPrChange>
        </w:rPr>
        <w:t xml:space="preserve"> and facilities needs assessments.</w:t>
      </w:r>
    </w:p>
    <w:p w14:paraId="5198BF48" w14:textId="26FA1BB5" w:rsidR="00412F4D" w:rsidRPr="000832EE" w:rsidDel="00184B4F" w:rsidRDefault="001B2275">
      <w:pPr>
        <w:pStyle w:val="BodyText"/>
        <w:rPr>
          <w:del w:id="97" w:author="D S" w:date="2024-03-19T16:41:00Z"/>
          <w:sz w:val="32"/>
          <w:szCs w:val="32"/>
          <w:rPrChange w:id="98" w:author="D S" w:date="2024-03-09T09:01:00Z">
            <w:rPr>
              <w:del w:id="99" w:author="D S" w:date="2024-03-19T16:41:00Z"/>
            </w:rPr>
          </w:rPrChange>
        </w:rPr>
      </w:pPr>
      <w:del w:id="100" w:author="D S" w:date="2024-03-19T16:41:00Z">
        <w:r w:rsidRPr="000832EE" w:rsidDel="00184B4F">
          <w:rPr>
            <w:sz w:val="32"/>
            <w:szCs w:val="32"/>
            <w:rPrChange w:id="101" w:author="D S" w:date="2024-03-09T09:01:00Z">
              <w:rPr/>
            </w:rPrChange>
          </w:rPr>
          <w:delText>It is the expectation of the Board that participative, process-driven decision-making should flow through the organization at each level as appropriate.</w:delText>
        </w:r>
      </w:del>
    </w:p>
    <w:p w14:paraId="6BEF1F45" w14:textId="31B0F40C" w:rsidR="00412F4D" w:rsidRPr="000832EE" w:rsidDel="00184B4F" w:rsidRDefault="001B2275">
      <w:pPr>
        <w:pStyle w:val="Heading2"/>
        <w:rPr>
          <w:del w:id="102" w:author="D S" w:date="2024-03-19T16:42:00Z"/>
          <w:sz w:val="32"/>
          <w:szCs w:val="32"/>
          <w:rPrChange w:id="103" w:author="D S" w:date="2024-03-09T09:01:00Z">
            <w:rPr>
              <w:del w:id="104" w:author="D S" w:date="2024-03-19T16:42:00Z"/>
            </w:rPr>
          </w:rPrChange>
        </w:rPr>
      </w:pPr>
      <w:bookmarkStart w:id="105" w:name="good-governance-self-check"/>
      <w:bookmarkEnd w:id="39"/>
      <w:del w:id="106" w:author="D S" w:date="2024-03-19T16:42:00Z">
        <w:r w:rsidRPr="000832EE" w:rsidDel="00184B4F">
          <w:rPr>
            <w:b w:val="0"/>
            <w:bCs w:val="0"/>
            <w:sz w:val="32"/>
            <w:szCs w:val="32"/>
            <w:rPrChange w:id="107" w:author="D S" w:date="2024-03-09T09:01:00Z">
              <w:rPr>
                <w:b w:val="0"/>
                <w:bCs w:val="0"/>
              </w:rPr>
            </w:rPrChange>
          </w:rPr>
          <w:delText>GOOD GOVERNANCE SELF CHECK</w:delText>
        </w:r>
      </w:del>
    </w:p>
    <w:p w14:paraId="4F8F8C68" w14:textId="4CF0DCCC" w:rsidR="00412F4D" w:rsidRPr="000832EE" w:rsidDel="00184B4F" w:rsidRDefault="001B2275">
      <w:pPr>
        <w:pStyle w:val="FirstParagraph"/>
        <w:rPr>
          <w:del w:id="108" w:author="D S" w:date="2024-03-19T16:42:00Z"/>
          <w:sz w:val="32"/>
          <w:szCs w:val="32"/>
          <w:rPrChange w:id="109" w:author="D S" w:date="2024-03-09T09:01:00Z">
            <w:rPr>
              <w:del w:id="110" w:author="D S" w:date="2024-03-19T16:42:00Z"/>
            </w:rPr>
          </w:rPrChange>
        </w:rPr>
      </w:pPr>
      <w:del w:id="111" w:author="D S" w:date="2024-03-19T16:42:00Z">
        <w:r w:rsidRPr="000832EE" w:rsidDel="00184B4F">
          <w:rPr>
            <w:sz w:val="32"/>
            <w:szCs w:val="32"/>
            <w:rPrChange w:id="112" w:author="D S" w:date="2024-03-09T09:01:00Z">
              <w:rPr/>
            </w:rPrChange>
          </w:rPr>
          <w:delText>On an annual basis and in conjunction with Team of 8 training, the Board of Trustees will conduct a Good Governance Self Check of the Board’s operation during the past year. Based upon data collected during the past year, the Board will review Board effectiveness. This data will include comparative practices of other Boards, as well as a review of the current operating procedures. A report of this evaluation will be presented within the next month to the public at a regularly scheduled meeting of the Board.</w:delText>
        </w:r>
      </w:del>
    </w:p>
    <w:p w14:paraId="510A52D0" w14:textId="79852193" w:rsidR="00412F4D" w:rsidRPr="000832EE" w:rsidDel="00184B4F" w:rsidRDefault="001B2275">
      <w:pPr>
        <w:numPr>
          <w:ilvl w:val="0"/>
          <w:numId w:val="3"/>
        </w:numPr>
        <w:rPr>
          <w:del w:id="113" w:author="D S" w:date="2024-03-19T16:42:00Z"/>
          <w:sz w:val="32"/>
          <w:szCs w:val="32"/>
          <w:rPrChange w:id="114" w:author="D S" w:date="2024-03-09T09:01:00Z">
            <w:rPr>
              <w:del w:id="115" w:author="D S" w:date="2024-03-19T16:42:00Z"/>
            </w:rPr>
          </w:rPrChange>
        </w:rPr>
      </w:pPr>
      <w:del w:id="116" w:author="D S" w:date="2024-03-19T16:42:00Z">
        <w:r w:rsidRPr="000832EE" w:rsidDel="00184B4F">
          <w:rPr>
            <w:sz w:val="32"/>
            <w:szCs w:val="32"/>
            <w:rPrChange w:id="117" w:author="D S" w:date="2024-03-09T09:01:00Z">
              <w:rPr/>
            </w:rPrChange>
          </w:rPr>
          <w:delText xml:space="preserve">Good Governance Self Check </w:delText>
        </w:r>
        <w:r w:rsidRPr="000832EE" w:rsidDel="00184B4F">
          <w:rPr>
            <w:sz w:val="32"/>
            <w:szCs w:val="32"/>
            <w:rPrChange w:id="118" w:author="D S" w:date="2024-03-09T09:01:00Z">
              <w:rPr/>
            </w:rPrChange>
          </w:rPr>
          <w:fldChar w:fldCharType="begin"/>
        </w:r>
        <w:r w:rsidRPr="000832EE" w:rsidDel="00184B4F">
          <w:rPr>
            <w:sz w:val="32"/>
            <w:szCs w:val="32"/>
            <w:rPrChange w:id="119" w:author="D S" w:date="2024-03-09T09:01:00Z">
              <w:rPr/>
            </w:rPrChange>
          </w:rPr>
          <w:delInstrText>HYPERLINK "https://drive.google.com/file/d/0Bx48OqOMcV2SQ1VGeFVMR3R1X0E/view?resourcekey=0-MYa97DBIGlTjnOIyAiQPkg" \h</w:delInstrText>
        </w:r>
        <w:r w:rsidRPr="00D6297F" w:rsidDel="00184B4F">
          <w:rPr>
            <w:sz w:val="32"/>
            <w:szCs w:val="32"/>
          </w:rPr>
        </w:r>
        <w:r w:rsidRPr="000832EE" w:rsidDel="00184B4F">
          <w:rPr>
            <w:sz w:val="32"/>
            <w:szCs w:val="32"/>
            <w:rPrChange w:id="120" w:author="D S" w:date="2024-03-09T09:01:00Z">
              <w:rPr>
                <w:rStyle w:val="Hyperlink"/>
              </w:rPr>
            </w:rPrChange>
          </w:rPr>
          <w:fldChar w:fldCharType="separate"/>
        </w:r>
        <w:r w:rsidRPr="000832EE" w:rsidDel="00184B4F">
          <w:rPr>
            <w:rStyle w:val="Hyperlink"/>
            <w:sz w:val="32"/>
            <w:szCs w:val="32"/>
            <w:rPrChange w:id="121" w:author="D S" w:date="2024-03-09T09:01:00Z">
              <w:rPr>
                <w:rStyle w:val="Hyperlink"/>
              </w:rPr>
            </w:rPrChange>
          </w:rPr>
          <w:delText>link</w:delText>
        </w:r>
        <w:r w:rsidRPr="000832EE" w:rsidDel="00184B4F">
          <w:rPr>
            <w:rStyle w:val="Hyperlink"/>
            <w:sz w:val="32"/>
            <w:szCs w:val="32"/>
            <w:rPrChange w:id="122" w:author="D S" w:date="2024-03-09T09:01:00Z">
              <w:rPr>
                <w:rStyle w:val="Hyperlink"/>
              </w:rPr>
            </w:rPrChange>
          </w:rPr>
          <w:fldChar w:fldCharType="end"/>
        </w:r>
      </w:del>
    </w:p>
    <w:p w14:paraId="1417D805" w14:textId="6EFC5334" w:rsidR="00412F4D" w:rsidRPr="000832EE" w:rsidDel="00184B4F" w:rsidRDefault="001B2275">
      <w:pPr>
        <w:numPr>
          <w:ilvl w:val="0"/>
          <w:numId w:val="3"/>
        </w:numPr>
        <w:rPr>
          <w:del w:id="123" w:author="D S" w:date="2024-03-19T16:42:00Z"/>
          <w:sz w:val="32"/>
          <w:szCs w:val="32"/>
          <w:rPrChange w:id="124" w:author="D S" w:date="2024-03-09T09:01:00Z">
            <w:rPr>
              <w:del w:id="125" w:author="D S" w:date="2024-03-19T16:42:00Z"/>
            </w:rPr>
          </w:rPrChange>
        </w:rPr>
      </w:pPr>
      <w:del w:id="126" w:author="D S" w:date="2024-03-19T16:42:00Z">
        <w:r w:rsidRPr="000832EE" w:rsidDel="00184B4F">
          <w:rPr>
            <w:sz w:val="32"/>
            <w:szCs w:val="32"/>
            <w:rPrChange w:id="127" w:author="D S" w:date="2024-03-09T09:01:00Z">
              <w:rPr/>
            </w:rPrChange>
          </w:rPr>
          <w:delText xml:space="preserve">Good Governance Model </w:delText>
        </w:r>
        <w:r w:rsidRPr="000832EE" w:rsidDel="00184B4F">
          <w:rPr>
            <w:sz w:val="32"/>
            <w:szCs w:val="32"/>
            <w:rPrChange w:id="128" w:author="D S" w:date="2024-03-09T09:01:00Z">
              <w:rPr/>
            </w:rPrChange>
          </w:rPr>
          <w:fldChar w:fldCharType="begin"/>
        </w:r>
        <w:r w:rsidRPr="000832EE" w:rsidDel="00184B4F">
          <w:rPr>
            <w:sz w:val="32"/>
            <w:szCs w:val="32"/>
            <w:rPrChange w:id="129" w:author="D S" w:date="2024-03-09T09:01:00Z">
              <w:rPr/>
            </w:rPrChange>
          </w:rPr>
          <w:delInstrText>HYPERLINK "https://drive.google.com/file/d/0Bx48OqOMcV2SVjJqREJlTFRmbDA/view?resourcekey=0-n2P1Lt2Ssi_aWMDv7pX95w" \h</w:delInstrText>
        </w:r>
        <w:r w:rsidRPr="00D6297F" w:rsidDel="00184B4F">
          <w:rPr>
            <w:sz w:val="32"/>
            <w:szCs w:val="32"/>
          </w:rPr>
        </w:r>
        <w:r w:rsidRPr="000832EE" w:rsidDel="00184B4F">
          <w:rPr>
            <w:sz w:val="32"/>
            <w:szCs w:val="32"/>
            <w:rPrChange w:id="130" w:author="D S" w:date="2024-03-09T09:01:00Z">
              <w:rPr>
                <w:rStyle w:val="Hyperlink"/>
              </w:rPr>
            </w:rPrChange>
          </w:rPr>
          <w:fldChar w:fldCharType="separate"/>
        </w:r>
        <w:r w:rsidRPr="000832EE" w:rsidDel="00184B4F">
          <w:rPr>
            <w:rStyle w:val="Hyperlink"/>
            <w:sz w:val="32"/>
            <w:szCs w:val="32"/>
            <w:rPrChange w:id="131" w:author="D S" w:date="2024-03-09T09:01:00Z">
              <w:rPr>
                <w:rStyle w:val="Hyperlink"/>
              </w:rPr>
            </w:rPrChange>
          </w:rPr>
          <w:delText>link</w:delText>
        </w:r>
        <w:r w:rsidRPr="000832EE" w:rsidDel="00184B4F">
          <w:rPr>
            <w:rStyle w:val="Hyperlink"/>
            <w:sz w:val="32"/>
            <w:szCs w:val="32"/>
            <w:rPrChange w:id="132" w:author="D S" w:date="2024-03-09T09:01:00Z">
              <w:rPr>
                <w:rStyle w:val="Hyperlink"/>
              </w:rPr>
            </w:rPrChange>
          </w:rPr>
          <w:fldChar w:fldCharType="end"/>
        </w:r>
      </w:del>
    </w:p>
    <w:p w14:paraId="71C70537" w14:textId="77777777" w:rsidR="00412F4D" w:rsidRPr="000832EE" w:rsidRDefault="001B2275">
      <w:pPr>
        <w:pStyle w:val="Heading2"/>
        <w:rPr>
          <w:sz w:val="32"/>
          <w:szCs w:val="32"/>
          <w:rPrChange w:id="133" w:author="D S" w:date="2024-03-09T09:01:00Z">
            <w:rPr/>
          </w:rPrChange>
        </w:rPr>
      </w:pPr>
      <w:bookmarkStart w:id="134" w:name="board-dutiesresponsibilities"/>
      <w:bookmarkEnd w:id="105"/>
      <w:r w:rsidRPr="000832EE">
        <w:rPr>
          <w:sz w:val="32"/>
          <w:szCs w:val="32"/>
          <w:rPrChange w:id="135" w:author="D S" w:date="2024-03-09T09:01:00Z">
            <w:rPr/>
          </w:rPrChange>
        </w:rPr>
        <w:t>BOARD DUTIES/RESPONSIBILITIES</w:t>
      </w:r>
    </w:p>
    <w:p w14:paraId="7B20012B" w14:textId="77777777" w:rsidR="00412F4D" w:rsidRPr="000832EE" w:rsidRDefault="001B2275">
      <w:pPr>
        <w:pStyle w:val="FirstParagraph"/>
        <w:rPr>
          <w:sz w:val="32"/>
          <w:szCs w:val="32"/>
          <w:rPrChange w:id="136" w:author="D S" w:date="2024-03-09T09:01:00Z">
            <w:rPr/>
          </w:rPrChange>
        </w:rPr>
      </w:pPr>
      <w:r w:rsidRPr="000832EE">
        <w:rPr>
          <w:sz w:val="32"/>
          <w:szCs w:val="32"/>
          <w:rPrChange w:id="137" w:author="D S" w:date="2024-03-09T09:01:00Z">
            <w:rPr/>
          </w:rPrChange>
        </w:rPr>
        <w:t>The purpose of placing Governance in the hands of the Board and management in the hands of the Superintendent is to ensure the community retains authority over the basic direction, priorities, and values embodied in the operation of the District while also making sure implementation is carried out by a trained professional with a wide range of experience. It also ensures that the Board has the advice of someone well- versed in the immense complexity of school district operations.</w:t>
      </w:r>
    </w:p>
    <w:p w14:paraId="15D9C7EF" w14:textId="77777777" w:rsidR="00412F4D" w:rsidRPr="000832EE" w:rsidRDefault="001B2275">
      <w:pPr>
        <w:pStyle w:val="Heading2"/>
        <w:rPr>
          <w:sz w:val="32"/>
          <w:szCs w:val="32"/>
          <w:rPrChange w:id="138" w:author="D S" w:date="2024-03-09T09:01:00Z">
            <w:rPr/>
          </w:rPrChange>
        </w:rPr>
      </w:pPr>
      <w:bookmarkStart w:id="139" w:name="duties-of-the-board-govern-the-district"/>
      <w:bookmarkEnd w:id="134"/>
      <w:r w:rsidRPr="000832EE">
        <w:rPr>
          <w:sz w:val="32"/>
          <w:szCs w:val="32"/>
          <w:rPrChange w:id="140" w:author="D S" w:date="2024-03-09T09:01:00Z">
            <w:rPr/>
          </w:rPrChange>
        </w:rPr>
        <w:t>DUTIES OF THE BOARD: GOVERN THE DISTRICT</w:t>
      </w:r>
    </w:p>
    <w:p w14:paraId="5ED7D24C" w14:textId="7B4F2DE7" w:rsidR="00412F4D" w:rsidRPr="000832EE" w:rsidRDefault="001B2275">
      <w:pPr>
        <w:pStyle w:val="FirstParagraph"/>
        <w:rPr>
          <w:sz w:val="32"/>
          <w:szCs w:val="32"/>
          <w:rPrChange w:id="141" w:author="D S" w:date="2024-03-09T09:01:00Z">
            <w:rPr/>
          </w:rPrChange>
        </w:rPr>
      </w:pPr>
      <w:r w:rsidRPr="000832EE">
        <w:rPr>
          <w:sz w:val="32"/>
          <w:szCs w:val="32"/>
          <w:rPrChange w:id="142" w:author="D S" w:date="2024-03-09T09:01:00Z">
            <w:rPr/>
          </w:rPrChange>
        </w:rPr>
        <w:t xml:space="preserve">In order to govern effectively; the Board should not </w:t>
      </w:r>
      <w:proofErr w:type="gramStart"/>
      <w:r w:rsidRPr="000832EE">
        <w:rPr>
          <w:sz w:val="32"/>
          <w:szCs w:val="32"/>
          <w:rPrChange w:id="143" w:author="D S" w:date="2024-03-09T09:01:00Z">
            <w:rPr/>
          </w:rPrChange>
        </w:rPr>
        <w:t>take action</w:t>
      </w:r>
      <w:proofErr w:type="gramEnd"/>
      <w:r w:rsidRPr="000832EE">
        <w:rPr>
          <w:sz w:val="32"/>
          <w:szCs w:val="32"/>
          <w:rPrChange w:id="144" w:author="D S" w:date="2024-03-09T09:01:00Z">
            <w:rPr/>
          </w:rPrChange>
        </w:rPr>
        <w:t xml:space="preserve"> on an item without first hearing the recommendation from the Superintendent (with exception of action affecting his/her own employment or one or more individual Trustees). The Board is never obligated to accept the Superintendent’s recommendation, but frequent denial of recommendations signals the Board and Superintendent need to review priorities and procedures to make sure no misunderstandings or failures in communications have occurred. Individual Board members must refrain from </w:t>
      </w:r>
      <w:del w:id="145" w:author="D S" w:date="2024-03-20T14:53:00Z">
        <w:r w:rsidRPr="000832EE" w:rsidDel="00D54AE2">
          <w:rPr>
            <w:sz w:val="32"/>
            <w:szCs w:val="32"/>
            <w:rPrChange w:id="146" w:author="D S" w:date="2024-03-09T09:01:00Z">
              <w:rPr/>
            </w:rPrChange>
          </w:rPr>
          <w:delText xml:space="preserve">confusing their role with the role of the Superintendent and </w:delText>
        </w:r>
      </w:del>
      <w:r w:rsidRPr="000832EE">
        <w:rPr>
          <w:sz w:val="32"/>
          <w:szCs w:val="32"/>
          <w:rPrChange w:id="147" w:author="D S" w:date="2024-03-09T09:01:00Z">
            <w:rPr/>
          </w:rPrChange>
        </w:rPr>
        <w:t>becoming involved in the day-to-day operations of the schools.</w:t>
      </w:r>
    </w:p>
    <w:p w14:paraId="18AB8979" w14:textId="77777777" w:rsidR="00412F4D" w:rsidRPr="000832EE" w:rsidRDefault="001B2275">
      <w:pPr>
        <w:pStyle w:val="Heading2"/>
        <w:rPr>
          <w:sz w:val="32"/>
          <w:szCs w:val="32"/>
          <w:rPrChange w:id="148" w:author="D S" w:date="2024-03-09T09:01:00Z">
            <w:rPr/>
          </w:rPrChange>
        </w:rPr>
      </w:pPr>
      <w:bookmarkStart w:id="149" w:name="duties-outlined-in-board-policy"/>
      <w:bookmarkEnd w:id="139"/>
      <w:r w:rsidRPr="000832EE">
        <w:rPr>
          <w:sz w:val="32"/>
          <w:szCs w:val="32"/>
          <w:rPrChange w:id="150" w:author="D S" w:date="2024-03-09T09:01:00Z">
            <w:rPr/>
          </w:rPrChange>
        </w:rPr>
        <w:t>DUTIES OUTLINED IN BOARD POLICY</w:t>
      </w:r>
    </w:p>
    <w:p w14:paraId="07C5B4F6" w14:textId="2B124DC0" w:rsidR="00412F4D" w:rsidRPr="000832EE" w:rsidRDefault="001B2275">
      <w:pPr>
        <w:pStyle w:val="FirstParagraph"/>
        <w:rPr>
          <w:sz w:val="32"/>
          <w:szCs w:val="32"/>
          <w:rPrChange w:id="151" w:author="D S" w:date="2024-03-09T09:01:00Z">
            <w:rPr/>
          </w:rPrChange>
        </w:rPr>
      </w:pPr>
      <w:r w:rsidRPr="000832EE">
        <w:rPr>
          <w:sz w:val="32"/>
          <w:szCs w:val="32"/>
          <w:rPrChange w:id="152" w:author="D S" w:date="2024-03-09T09:01:00Z">
            <w:rPr/>
          </w:rPrChange>
        </w:rPr>
        <w:t xml:space="preserve">As per </w:t>
      </w:r>
      <w:r w:rsidRPr="000832EE">
        <w:rPr>
          <w:sz w:val="32"/>
          <w:szCs w:val="32"/>
          <w:rPrChange w:id="153" w:author="D S" w:date="2024-03-09T09:01:00Z">
            <w:rPr/>
          </w:rPrChange>
        </w:rPr>
        <w:fldChar w:fldCharType="begin"/>
      </w:r>
      <w:r w:rsidRPr="000832EE">
        <w:rPr>
          <w:sz w:val="32"/>
          <w:szCs w:val="32"/>
          <w:rPrChange w:id="154" w:author="D S" w:date="2024-03-09T09:01:00Z">
            <w:rPr/>
          </w:rPrChange>
        </w:rPr>
        <w:instrText>HYPERLINK "https://pol.tasb.org/Policyonline/PolicyDetails?key=551&amp;code=BAA" \l "legalTabContent" \h</w:instrText>
      </w:r>
      <w:r w:rsidRPr="00D6297F">
        <w:rPr>
          <w:sz w:val="32"/>
          <w:szCs w:val="32"/>
        </w:rPr>
      </w:r>
      <w:r w:rsidRPr="000832EE">
        <w:rPr>
          <w:sz w:val="32"/>
          <w:szCs w:val="32"/>
          <w:rPrChange w:id="155" w:author="D S" w:date="2024-03-09T09:01:00Z">
            <w:rPr>
              <w:rStyle w:val="Hyperlink"/>
            </w:rPr>
          </w:rPrChange>
        </w:rPr>
        <w:fldChar w:fldCharType="separate"/>
      </w:r>
      <w:r w:rsidRPr="000832EE">
        <w:rPr>
          <w:rStyle w:val="Hyperlink"/>
          <w:sz w:val="32"/>
          <w:szCs w:val="32"/>
          <w:rPrChange w:id="156" w:author="D S" w:date="2024-03-09T09:01:00Z">
            <w:rPr>
              <w:rStyle w:val="Hyperlink"/>
            </w:rPr>
          </w:rPrChange>
        </w:rPr>
        <w:t>Board Policy BAA (Legal)</w:t>
      </w:r>
      <w:r w:rsidRPr="000832EE">
        <w:rPr>
          <w:rStyle w:val="Hyperlink"/>
          <w:sz w:val="32"/>
          <w:szCs w:val="32"/>
          <w:rPrChange w:id="157" w:author="D S" w:date="2024-03-09T09:01:00Z">
            <w:rPr>
              <w:rStyle w:val="Hyperlink"/>
            </w:rPr>
          </w:rPrChange>
        </w:rPr>
        <w:fldChar w:fldCharType="end"/>
      </w:r>
      <w:r w:rsidRPr="000832EE">
        <w:rPr>
          <w:sz w:val="32"/>
          <w:szCs w:val="32"/>
          <w:rPrChange w:id="158" w:author="D S" w:date="2024-03-09T09:01:00Z">
            <w:rPr/>
          </w:rPrChange>
        </w:rPr>
        <w:t xml:space="preserve">, </w:t>
      </w:r>
      <w:r w:rsidRPr="000832EE">
        <w:rPr>
          <w:sz w:val="32"/>
          <w:szCs w:val="32"/>
          <w:rPrChange w:id="159" w:author="D S" w:date="2024-03-09T09:01:00Z">
            <w:rPr/>
          </w:rPrChange>
        </w:rPr>
        <w:fldChar w:fldCharType="begin"/>
      </w:r>
      <w:r w:rsidRPr="000832EE">
        <w:rPr>
          <w:sz w:val="32"/>
          <w:szCs w:val="32"/>
          <w:rPrChange w:id="160" w:author="D S" w:date="2024-03-09T09:01:00Z">
            <w:rPr/>
          </w:rPrChange>
        </w:rPr>
        <w:instrText>HYPERLINK "https://pol.tasb.org/Policyonline/PolicyDetails?key=551&amp;code=BBE" \l "legalTabContent" \h</w:instrText>
      </w:r>
      <w:r w:rsidRPr="00D6297F">
        <w:rPr>
          <w:sz w:val="32"/>
          <w:szCs w:val="32"/>
        </w:rPr>
      </w:r>
      <w:r w:rsidRPr="000832EE">
        <w:rPr>
          <w:sz w:val="32"/>
          <w:szCs w:val="32"/>
          <w:rPrChange w:id="161" w:author="D S" w:date="2024-03-09T09:01:00Z">
            <w:rPr>
              <w:rStyle w:val="Hyperlink"/>
            </w:rPr>
          </w:rPrChange>
        </w:rPr>
        <w:fldChar w:fldCharType="separate"/>
      </w:r>
      <w:r w:rsidRPr="000832EE">
        <w:rPr>
          <w:rStyle w:val="Hyperlink"/>
          <w:sz w:val="32"/>
          <w:szCs w:val="32"/>
          <w:rPrChange w:id="162" w:author="D S" w:date="2024-03-09T09:01:00Z">
            <w:rPr>
              <w:rStyle w:val="Hyperlink"/>
            </w:rPr>
          </w:rPrChange>
        </w:rPr>
        <w:t>BBE (Legal)</w:t>
      </w:r>
      <w:r w:rsidRPr="000832EE">
        <w:rPr>
          <w:rStyle w:val="Hyperlink"/>
          <w:sz w:val="32"/>
          <w:szCs w:val="32"/>
          <w:rPrChange w:id="163" w:author="D S" w:date="2024-03-09T09:01:00Z">
            <w:rPr>
              <w:rStyle w:val="Hyperlink"/>
            </w:rPr>
          </w:rPrChange>
        </w:rPr>
        <w:fldChar w:fldCharType="end"/>
      </w:r>
      <w:r w:rsidRPr="000832EE">
        <w:rPr>
          <w:sz w:val="32"/>
          <w:szCs w:val="32"/>
          <w:rPrChange w:id="164" w:author="D S" w:date="2024-03-09T09:01:00Z">
            <w:rPr/>
          </w:rPrChange>
        </w:rPr>
        <w:t xml:space="preserve"> and </w:t>
      </w:r>
      <w:r w:rsidRPr="000832EE">
        <w:rPr>
          <w:sz w:val="32"/>
          <w:szCs w:val="32"/>
          <w:rPrChange w:id="165" w:author="D S" w:date="2024-03-09T09:01:00Z">
            <w:rPr/>
          </w:rPrChange>
        </w:rPr>
        <w:fldChar w:fldCharType="begin"/>
      </w:r>
      <w:r w:rsidRPr="000832EE">
        <w:rPr>
          <w:sz w:val="32"/>
          <w:szCs w:val="32"/>
          <w:rPrChange w:id="166" w:author="D S" w:date="2024-03-09T09:01:00Z">
            <w:rPr/>
          </w:rPrChange>
        </w:rPr>
        <w:instrText>HYPERLINK "https://pol.tasb.org/Policyonline/PolicyDetails?key=551&amp;code=BBE" \l "legalTabContent" \h</w:instrText>
      </w:r>
      <w:r w:rsidRPr="00D6297F">
        <w:rPr>
          <w:sz w:val="32"/>
          <w:szCs w:val="32"/>
        </w:rPr>
      </w:r>
      <w:r w:rsidRPr="000832EE">
        <w:rPr>
          <w:sz w:val="32"/>
          <w:szCs w:val="32"/>
          <w:rPrChange w:id="167" w:author="D S" w:date="2024-03-09T09:01:00Z">
            <w:rPr>
              <w:rStyle w:val="Hyperlink"/>
            </w:rPr>
          </w:rPrChange>
        </w:rPr>
        <w:fldChar w:fldCharType="separate"/>
      </w:r>
      <w:r w:rsidRPr="000832EE">
        <w:rPr>
          <w:rStyle w:val="Hyperlink"/>
          <w:sz w:val="32"/>
          <w:szCs w:val="32"/>
          <w:rPrChange w:id="168" w:author="D S" w:date="2024-03-09T09:01:00Z">
            <w:rPr>
              <w:rStyle w:val="Hyperlink"/>
            </w:rPr>
          </w:rPrChange>
        </w:rPr>
        <w:t>BBE (Local)</w:t>
      </w:r>
      <w:r w:rsidRPr="000832EE">
        <w:rPr>
          <w:rStyle w:val="Hyperlink"/>
          <w:sz w:val="32"/>
          <w:szCs w:val="32"/>
          <w:rPrChange w:id="169" w:author="D S" w:date="2024-03-09T09:01:00Z">
            <w:rPr>
              <w:rStyle w:val="Hyperlink"/>
            </w:rPr>
          </w:rPrChange>
        </w:rPr>
        <w:fldChar w:fldCharType="end"/>
      </w:r>
      <w:r w:rsidRPr="000832EE">
        <w:rPr>
          <w:sz w:val="32"/>
          <w:szCs w:val="32"/>
          <w:rPrChange w:id="170" w:author="D S" w:date="2024-03-09T09:01:00Z">
            <w:rPr/>
          </w:rPrChange>
        </w:rPr>
        <w:t>, essential duties of the Board as per the Education Code include but are not limited to:</w:t>
      </w:r>
    </w:p>
    <w:p w14:paraId="46BBF837" w14:textId="41A9B35E" w:rsidR="00412F4D" w:rsidRPr="000832EE" w:rsidRDefault="001B2275">
      <w:pPr>
        <w:numPr>
          <w:ilvl w:val="0"/>
          <w:numId w:val="4"/>
        </w:numPr>
        <w:rPr>
          <w:sz w:val="32"/>
          <w:szCs w:val="32"/>
          <w:rPrChange w:id="171" w:author="D S" w:date="2024-03-09T09:01:00Z">
            <w:rPr/>
          </w:rPrChange>
        </w:rPr>
      </w:pPr>
      <w:r w:rsidRPr="000832EE">
        <w:rPr>
          <w:sz w:val="32"/>
          <w:szCs w:val="32"/>
          <w:rPrChange w:id="172" w:author="D S" w:date="2024-03-09T09:01:00Z">
            <w:rPr/>
          </w:rPrChange>
        </w:rPr>
        <w:t xml:space="preserve">Adopting goals and priorities for the </w:t>
      </w:r>
      <w:r w:rsidRPr="00AB038F">
        <w:rPr>
          <w:sz w:val="32"/>
          <w:szCs w:val="32"/>
          <w:rPrChange w:id="173" w:author="D S" w:date="2024-03-22T19:55:00Z">
            <w:rPr/>
          </w:rPrChange>
        </w:rPr>
        <w:t>District</w:t>
      </w:r>
      <w:ins w:id="174" w:author="D S" w:date="2024-03-22T19:54:00Z">
        <w:r w:rsidR="00AB038F" w:rsidRPr="00AB038F">
          <w:rPr>
            <w:rFonts w:ascii="Calibri" w:hAnsi="Calibri" w:cs="Calibri"/>
            <w:color w:val="000000"/>
            <w:sz w:val="44"/>
            <w:szCs w:val="44"/>
            <w:rPrChange w:id="175" w:author="D S" w:date="2024-03-22T19:55:00Z">
              <w:rPr>
                <w:rFonts w:ascii="Calibri" w:hAnsi="Calibri" w:cs="Calibri"/>
                <w:color w:val="000000"/>
                <w:sz w:val="22"/>
                <w:szCs w:val="22"/>
              </w:rPr>
            </w:rPrChange>
          </w:rPr>
          <w:t xml:space="preserve"> </w:t>
        </w:r>
        <w:r w:rsidR="00AB038F" w:rsidRPr="00AB038F">
          <w:rPr>
            <w:rFonts w:ascii="Calibri" w:hAnsi="Calibri" w:cs="Calibri"/>
            <w:color w:val="000000"/>
            <w:sz w:val="44"/>
            <w:szCs w:val="44"/>
            <w:rPrChange w:id="176" w:author="D S" w:date="2024-03-22T19:55:00Z">
              <w:rPr>
                <w:rFonts w:ascii="Calibri" w:hAnsi="Calibri" w:cs="Calibri"/>
                <w:color w:val="000000"/>
                <w:sz w:val="22"/>
                <w:szCs w:val="22"/>
              </w:rPr>
            </w:rPrChange>
          </w:rPr>
          <w:t xml:space="preserve">, </w:t>
        </w:r>
        <w:r w:rsidR="00AB038F" w:rsidRPr="00AB038F">
          <w:rPr>
            <w:rFonts w:ascii="Calibri" w:hAnsi="Calibri" w:cs="Calibri"/>
            <w:color w:val="CC0000"/>
            <w:sz w:val="44"/>
            <w:szCs w:val="44"/>
            <w:rPrChange w:id="177" w:author="D S" w:date="2024-03-22T19:55:00Z">
              <w:rPr>
                <w:rFonts w:ascii="Calibri" w:hAnsi="Calibri" w:cs="Calibri"/>
                <w:color w:val="CC0000"/>
                <w:sz w:val="22"/>
                <w:szCs w:val="22"/>
              </w:rPr>
            </w:rPrChange>
          </w:rPr>
          <w:t>approving methods designed to achieve them</w:t>
        </w:r>
        <w:r w:rsidR="00AB038F">
          <w:rPr>
            <w:rFonts w:ascii="Calibri" w:hAnsi="Calibri" w:cs="Calibri"/>
            <w:color w:val="000000"/>
            <w:sz w:val="22"/>
            <w:szCs w:val="22"/>
          </w:rPr>
          <w:t>,</w:t>
        </w:r>
      </w:ins>
      <w:r w:rsidRPr="000832EE">
        <w:rPr>
          <w:sz w:val="32"/>
          <w:szCs w:val="32"/>
          <w:rPrChange w:id="178" w:author="D S" w:date="2024-03-09T09:01:00Z">
            <w:rPr/>
          </w:rPrChange>
        </w:rPr>
        <w:t xml:space="preserve"> and monitoring success in achieving them.</w:t>
      </w:r>
    </w:p>
    <w:p w14:paraId="342E2E52" w14:textId="77777777" w:rsidR="00412F4D" w:rsidRPr="000832EE" w:rsidRDefault="001B2275">
      <w:pPr>
        <w:numPr>
          <w:ilvl w:val="0"/>
          <w:numId w:val="4"/>
        </w:numPr>
        <w:rPr>
          <w:sz w:val="32"/>
          <w:szCs w:val="32"/>
          <w:rPrChange w:id="179" w:author="D S" w:date="2024-03-09T09:01:00Z">
            <w:rPr/>
          </w:rPrChange>
        </w:rPr>
      </w:pPr>
      <w:r w:rsidRPr="000832EE">
        <w:rPr>
          <w:sz w:val="32"/>
          <w:szCs w:val="32"/>
          <w:rPrChange w:id="180" w:author="D S" w:date="2024-03-09T09:01:00Z">
            <w:rPr/>
          </w:rPrChange>
        </w:rPr>
        <w:lastRenderedPageBreak/>
        <w:t>Adopting policies that Govern the District and reviewing these policies for effectiveness.</w:t>
      </w:r>
    </w:p>
    <w:p w14:paraId="6AB3DF8C" w14:textId="77777777" w:rsidR="00412F4D" w:rsidRPr="000832EE" w:rsidRDefault="001B2275">
      <w:pPr>
        <w:numPr>
          <w:ilvl w:val="0"/>
          <w:numId w:val="4"/>
        </w:numPr>
        <w:rPr>
          <w:sz w:val="32"/>
          <w:szCs w:val="32"/>
          <w:rPrChange w:id="181" w:author="D S" w:date="2024-03-09T09:01:00Z">
            <w:rPr/>
          </w:rPrChange>
        </w:rPr>
      </w:pPr>
      <w:r w:rsidRPr="000832EE">
        <w:rPr>
          <w:sz w:val="32"/>
          <w:szCs w:val="32"/>
          <w:rPrChange w:id="182" w:author="D S" w:date="2024-03-09T09:01:00Z">
            <w:rPr/>
          </w:rPrChange>
        </w:rPr>
        <w:t xml:space="preserve">Hiring a Superintendent to manage the </w:t>
      </w:r>
      <w:proofErr w:type="gramStart"/>
      <w:r w:rsidRPr="000832EE">
        <w:rPr>
          <w:sz w:val="32"/>
          <w:szCs w:val="32"/>
          <w:rPrChange w:id="183" w:author="D S" w:date="2024-03-09T09:01:00Z">
            <w:rPr/>
          </w:rPrChange>
        </w:rPr>
        <w:t>District;</w:t>
      </w:r>
      <w:proofErr w:type="gramEnd"/>
      <w:r w:rsidRPr="000832EE">
        <w:rPr>
          <w:sz w:val="32"/>
          <w:szCs w:val="32"/>
          <w:rPrChange w:id="184" w:author="D S" w:date="2024-03-09T09:01:00Z">
            <w:rPr/>
          </w:rPrChange>
        </w:rPr>
        <w:t xml:space="preserve"> evaluating the Superintendent’s effectiveness.</w:t>
      </w:r>
    </w:p>
    <w:p w14:paraId="1193DCF2" w14:textId="77777777" w:rsidR="00412F4D" w:rsidRPr="000832EE" w:rsidRDefault="001B2275">
      <w:pPr>
        <w:numPr>
          <w:ilvl w:val="0"/>
          <w:numId w:val="4"/>
        </w:numPr>
        <w:rPr>
          <w:sz w:val="32"/>
          <w:szCs w:val="32"/>
          <w:rPrChange w:id="185" w:author="D S" w:date="2024-03-09T09:01:00Z">
            <w:rPr/>
          </w:rPrChange>
        </w:rPr>
      </w:pPr>
      <w:r w:rsidRPr="000832EE">
        <w:rPr>
          <w:sz w:val="32"/>
          <w:szCs w:val="32"/>
          <w:rPrChange w:id="186" w:author="D S" w:date="2024-03-09T09:01:00Z">
            <w:rPr/>
          </w:rPrChange>
        </w:rPr>
        <w:t>Adopting an annual budget for the District and setting a tax rate appropriate to fund it.</w:t>
      </w:r>
    </w:p>
    <w:p w14:paraId="708FF6A5" w14:textId="77777777" w:rsidR="00412F4D" w:rsidRPr="000832EE" w:rsidRDefault="001B2275">
      <w:pPr>
        <w:numPr>
          <w:ilvl w:val="0"/>
          <w:numId w:val="4"/>
        </w:numPr>
        <w:rPr>
          <w:sz w:val="32"/>
          <w:szCs w:val="32"/>
          <w:rPrChange w:id="187" w:author="D S" w:date="2024-03-09T09:01:00Z">
            <w:rPr/>
          </w:rPrChange>
        </w:rPr>
      </w:pPr>
      <w:r w:rsidRPr="000832EE">
        <w:rPr>
          <w:sz w:val="32"/>
          <w:szCs w:val="32"/>
          <w:rPrChange w:id="188" w:author="D S" w:date="2024-03-09T09:01:00Z">
            <w:rPr/>
          </w:rPrChange>
        </w:rPr>
        <w:t>Monitoring student performance in achieving curriculum goals and assessing the recommendation of the Superintendent.</w:t>
      </w:r>
    </w:p>
    <w:p w14:paraId="5DF603C3" w14:textId="77777777" w:rsidR="00412F4D" w:rsidRPr="000832EE" w:rsidRDefault="001B2275">
      <w:pPr>
        <w:numPr>
          <w:ilvl w:val="0"/>
          <w:numId w:val="4"/>
        </w:numPr>
        <w:rPr>
          <w:sz w:val="32"/>
          <w:szCs w:val="32"/>
          <w:rPrChange w:id="189" w:author="D S" w:date="2024-03-09T09:01:00Z">
            <w:rPr/>
          </w:rPrChange>
        </w:rPr>
      </w:pPr>
      <w:r w:rsidRPr="000832EE">
        <w:rPr>
          <w:sz w:val="32"/>
          <w:szCs w:val="32"/>
          <w:rPrChange w:id="190" w:author="D S" w:date="2024-03-09T09:01:00Z">
            <w:rPr/>
          </w:rPrChange>
        </w:rPr>
        <w:t>Appraise the Superintendent annually using either the Commissioner’s recommended appraisal process or a process and criteria developed by the District. Trustees are committed to pre-reading Board meeting materials and requesting additional information from the Superintendent, prior to the Board meetings, on agenda items they have questions about. This process also applies to information provided in weekly Board Transmittals.</w:t>
      </w:r>
    </w:p>
    <w:p w14:paraId="41FB385D" w14:textId="77777777" w:rsidR="00412F4D" w:rsidRPr="000832EE" w:rsidRDefault="001B2275">
      <w:pPr>
        <w:pStyle w:val="Heading2"/>
        <w:rPr>
          <w:sz w:val="32"/>
          <w:szCs w:val="32"/>
          <w:rPrChange w:id="191" w:author="D S" w:date="2024-03-09T09:01:00Z">
            <w:rPr/>
          </w:rPrChange>
        </w:rPr>
      </w:pPr>
      <w:bookmarkStart w:id="192" w:name="board-ethics"/>
      <w:bookmarkEnd w:id="149"/>
      <w:r w:rsidRPr="000832EE">
        <w:rPr>
          <w:sz w:val="32"/>
          <w:szCs w:val="32"/>
          <w:rPrChange w:id="193" w:author="D S" w:date="2024-03-09T09:01:00Z">
            <w:rPr/>
          </w:rPrChange>
        </w:rPr>
        <w:t>BOARD ETHICS</w:t>
      </w:r>
    </w:p>
    <w:p w14:paraId="5DAE3089" w14:textId="30EBD959" w:rsidR="00412F4D" w:rsidRPr="000832EE" w:rsidRDefault="001B2275">
      <w:pPr>
        <w:pStyle w:val="FirstParagraph"/>
        <w:rPr>
          <w:sz w:val="32"/>
          <w:szCs w:val="32"/>
          <w:rPrChange w:id="194" w:author="D S" w:date="2024-03-09T09:01:00Z">
            <w:rPr/>
          </w:rPrChange>
        </w:rPr>
      </w:pPr>
      <w:r w:rsidRPr="000832EE">
        <w:rPr>
          <w:sz w:val="32"/>
          <w:szCs w:val="32"/>
          <w:rPrChange w:id="195" w:author="D S" w:date="2024-03-09T09:01:00Z">
            <w:rPr/>
          </w:rPrChange>
        </w:rPr>
        <w:t xml:space="preserve">It is </w:t>
      </w:r>
      <w:ins w:id="196" w:author="D S" w:date="2024-03-19T16:45:00Z">
        <w:r w:rsidR="00184B4F">
          <w:rPr>
            <w:sz w:val="32"/>
            <w:szCs w:val="32"/>
          </w:rPr>
          <w:t xml:space="preserve">expected </w:t>
        </w:r>
      </w:ins>
      <w:del w:id="197" w:author="D S" w:date="2024-03-19T16:45:00Z">
        <w:r w:rsidRPr="000832EE" w:rsidDel="00761FEE">
          <w:rPr>
            <w:sz w:val="32"/>
            <w:szCs w:val="32"/>
            <w:rPrChange w:id="198" w:author="D S" w:date="2024-03-09T09:01:00Z">
              <w:rPr/>
            </w:rPrChange>
          </w:rPr>
          <w:delText xml:space="preserve">the expectation </w:delText>
        </w:r>
      </w:del>
      <w:r w:rsidRPr="000832EE">
        <w:rPr>
          <w:sz w:val="32"/>
          <w:szCs w:val="32"/>
          <w:rPrChange w:id="199" w:author="D S" w:date="2024-03-09T09:01:00Z">
            <w:rPr/>
          </w:rPrChange>
        </w:rPr>
        <w:t xml:space="preserve">that all Trustees adhere to the Board Code of Ethics and strive to promote Ethical Behavior in the Governance structure, throughout the organization and in interactions with workforce, </w:t>
      </w:r>
      <w:proofErr w:type="gramStart"/>
      <w:r w:rsidRPr="000832EE">
        <w:rPr>
          <w:sz w:val="32"/>
          <w:szCs w:val="32"/>
          <w:rPrChange w:id="200" w:author="D S" w:date="2024-03-09T09:01:00Z">
            <w:rPr/>
          </w:rPrChange>
        </w:rPr>
        <w:t>vendors</w:t>
      </w:r>
      <w:proofErr w:type="gramEnd"/>
      <w:r w:rsidRPr="000832EE">
        <w:rPr>
          <w:sz w:val="32"/>
          <w:szCs w:val="32"/>
          <w:rPrChange w:id="201" w:author="D S" w:date="2024-03-09T09:01:00Z">
            <w:rPr/>
          </w:rPrChange>
        </w:rPr>
        <w:t xml:space="preserve"> and stakeholders.</w:t>
      </w:r>
    </w:p>
    <w:p w14:paraId="7E88CF0F" w14:textId="3937C563" w:rsidR="00412F4D" w:rsidRPr="000832EE" w:rsidRDefault="001B2275">
      <w:pPr>
        <w:pStyle w:val="BodyText"/>
        <w:rPr>
          <w:sz w:val="32"/>
          <w:szCs w:val="32"/>
          <w:rPrChange w:id="202" w:author="D S" w:date="2024-03-09T09:01:00Z">
            <w:rPr/>
          </w:rPrChange>
        </w:rPr>
      </w:pPr>
      <w:del w:id="203" w:author="D S" w:date="2024-03-19T16:45:00Z">
        <w:r w:rsidRPr="000832EE" w:rsidDel="00761FEE">
          <w:rPr>
            <w:sz w:val="32"/>
            <w:szCs w:val="32"/>
            <w:rPrChange w:id="204" w:author="D S" w:date="2024-03-09T09:01:00Z">
              <w:rPr/>
            </w:rPrChange>
          </w:rPr>
          <w:delText xml:space="preserve">As a </w:delText>
        </w:r>
      </w:del>
      <w:ins w:id="205" w:author="D S" w:date="2024-03-19T16:45:00Z">
        <w:r w:rsidR="00761FEE">
          <w:rPr>
            <w:sz w:val="32"/>
            <w:szCs w:val="32"/>
          </w:rPr>
          <w:t>Me</w:t>
        </w:r>
      </w:ins>
      <w:ins w:id="206" w:author="D S" w:date="2024-03-19T16:46:00Z">
        <w:r w:rsidR="00761FEE">
          <w:rPr>
            <w:sz w:val="32"/>
            <w:szCs w:val="32"/>
          </w:rPr>
          <w:t xml:space="preserve">mbers </w:t>
        </w:r>
      </w:ins>
      <w:del w:id="207" w:author="D S" w:date="2024-03-19T16:46:00Z">
        <w:r w:rsidRPr="000832EE" w:rsidDel="00761FEE">
          <w:rPr>
            <w:sz w:val="32"/>
            <w:szCs w:val="32"/>
            <w:rPrChange w:id="208" w:author="D S" w:date="2024-03-09T09:01:00Z">
              <w:rPr/>
            </w:rPrChange>
          </w:rPr>
          <w:delText xml:space="preserve">member </w:delText>
        </w:r>
      </w:del>
      <w:r w:rsidRPr="000832EE">
        <w:rPr>
          <w:sz w:val="32"/>
          <w:szCs w:val="32"/>
          <w:rPrChange w:id="209" w:author="D S" w:date="2024-03-09T09:01:00Z">
            <w:rPr/>
          </w:rPrChange>
        </w:rPr>
        <w:t xml:space="preserve">of the Board, </w:t>
      </w:r>
      <w:del w:id="210" w:author="D S" w:date="2024-03-19T16:46:00Z">
        <w:r w:rsidRPr="000832EE" w:rsidDel="00761FEE">
          <w:rPr>
            <w:sz w:val="32"/>
            <w:szCs w:val="32"/>
            <w:rPrChange w:id="211" w:author="D S" w:date="2024-03-09T09:01:00Z">
              <w:rPr/>
            </w:rPrChange>
          </w:rPr>
          <w:delText xml:space="preserve">I </w:delText>
        </w:r>
      </w:del>
      <w:r w:rsidRPr="000832EE">
        <w:rPr>
          <w:sz w:val="32"/>
          <w:szCs w:val="32"/>
          <w:rPrChange w:id="212" w:author="D S" w:date="2024-03-09T09:01:00Z">
            <w:rPr/>
          </w:rPrChange>
        </w:rPr>
        <w:t>shall promote the best interests of the District as a whole and, to that end, shall adhere to the following ethical standards:</w:t>
      </w:r>
    </w:p>
    <w:p w14:paraId="617C63BD" w14:textId="77777777" w:rsidR="00412F4D" w:rsidRPr="000832EE" w:rsidRDefault="001B2275">
      <w:pPr>
        <w:pStyle w:val="Heading4"/>
        <w:rPr>
          <w:sz w:val="32"/>
          <w:szCs w:val="32"/>
          <w:rPrChange w:id="213" w:author="D S" w:date="2024-03-09T09:01:00Z">
            <w:rPr/>
          </w:rPrChange>
        </w:rPr>
      </w:pPr>
      <w:bookmarkStart w:id="214" w:name="equity-in-attitude"/>
      <w:r w:rsidRPr="000832EE">
        <w:rPr>
          <w:sz w:val="32"/>
          <w:szCs w:val="32"/>
          <w:rPrChange w:id="215" w:author="D S" w:date="2024-03-09T09:01:00Z">
            <w:rPr/>
          </w:rPrChange>
        </w:rPr>
        <w:t>Equity In Attitude</w:t>
      </w:r>
    </w:p>
    <w:p w14:paraId="7C0B3C13" w14:textId="77777777" w:rsidR="00412F4D" w:rsidRPr="000832EE" w:rsidRDefault="001B2275">
      <w:pPr>
        <w:numPr>
          <w:ilvl w:val="0"/>
          <w:numId w:val="5"/>
        </w:numPr>
        <w:rPr>
          <w:sz w:val="32"/>
          <w:szCs w:val="32"/>
          <w:rPrChange w:id="216" w:author="D S" w:date="2024-03-09T09:01:00Z">
            <w:rPr/>
          </w:rPrChange>
        </w:rPr>
      </w:pPr>
      <w:r w:rsidRPr="000832EE">
        <w:rPr>
          <w:sz w:val="32"/>
          <w:szCs w:val="32"/>
          <w:rPrChange w:id="217" w:author="D S" w:date="2024-03-09T09:01:00Z">
            <w:rPr/>
          </w:rPrChange>
        </w:rPr>
        <w:t>I will be fair, just, and impartial in all my decisions and actions.</w:t>
      </w:r>
    </w:p>
    <w:p w14:paraId="560C8CC0" w14:textId="77777777" w:rsidR="00412F4D" w:rsidRPr="000832EE" w:rsidRDefault="001B2275">
      <w:pPr>
        <w:numPr>
          <w:ilvl w:val="0"/>
          <w:numId w:val="5"/>
        </w:numPr>
        <w:rPr>
          <w:sz w:val="32"/>
          <w:szCs w:val="32"/>
          <w:rPrChange w:id="218" w:author="D S" w:date="2024-03-09T09:01:00Z">
            <w:rPr/>
          </w:rPrChange>
        </w:rPr>
      </w:pPr>
      <w:r w:rsidRPr="000832EE">
        <w:rPr>
          <w:sz w:val="32"/>
          <w:szCs w:val="32"/>
          <w:rPrChange w:id="219" w:author="D S" w:date="2024-03-09T09:01:00Z">
            <w:rPr/>
          </w:rPrChange>
        </w:rPr>
        <w:t>I will accord others the respect I wish for myself.</w:t>
      </w:r>
    </w:p>
    <w:p w14:paraId="3A8098A9" w14:textId="77777777" w:rsidR="00412F4D" w:rsidRPr="000832EE" w:rsidRDefault="001B2275">
      <w:pPr>
        <w:numPr>
          <w:ilvl w:val="0"/>
          <w:numId w:val="5"/>
        </w:numPr>
        <w:rPr>
          <w:sz w:val="32"/>
          <w:szCs w:val="32"/>
          <w:rPrChange w:id="220" w:author="D S" w:date="2024-03-09T09:01:00Z">
            <w:rPr/>
          </w:rPrChange>
        </w:rPr>
      </w:pPr>
      <w:r w:rsidRPr="000832EE">
        <w:rPr>
          <w:sz w:val="32"/>
          <w:szCs w:val="32"/>
          <w:rPrChange w:id="221" w:author="D S" w:date="2024-03-09T09:01:00Z">
            <w:rPr/>
          </w:rPrChange>
        </w:rPr>
        <w:t>I will encourage expressions of different opinions and listen with an open mind to others’ ideas.</w:t>
      </w:r>
    </w:p>
    <w:p w14:paraId="726D6F59" w14:textId="77777777" w:rsidR="00412F4D" w:rsidRPr="000832EE" w:rsidRDefault="001B2275">
      <w:pPr>
        <w:pStyle w:val="Heading4"/>
        <w:rPr>
          <w:sz w:val="32"/>
          <w:szCs w:val="32"/>
          <w:rPrChange w:id="222" w:author="D S" w:date="2024-03-09T09:01:00Z">
            <w:rPr/>
          </w:rPrChange>
        </w:rPr>
      </w:pPr>
      <w:bookmarkStart w:id="223" w:name="trustworthiness-in-stewardship"/>
      <w:bookmarkEnd w:id="214"/>
      <w:r w:rsidRPr="000832EE">
        <w:rPr>
          <w:sz w:val="32"/>
          <w:szCs w:val="32"/>
          <w:rPrChange w:id="224" w:author="D S" w:date="2024-03-09T09:01:00Z">
            <w:rPr/>
          </w:rPrChange>
        </w:rPr>
        <w:lastRenderedPageBreak/>
        <w:t>Trustworthiness In Stewardship</w:t>
      </w:r>
    </w:p>
    <w:p w14:paraId="6B558F02" w14:textId="1DE0ECF6" w:rsidR="00412F4D" w:rsidRPr="000832EE" w:rsidRDefault="001B2275">
      <w:pPr>
        <w:numPr>
          <w:ilvl w:val="0"/>
          <w:numId w:val="6"/>
        </w:numPr>
        <w:rPr>
          <w:sz w:val="32"/>
          <w:szCs w:val="32"/>
          <w:rPrChange w:id="225" w:author="D S" w:date="2024-03-09T09:01:00Z">
            <w:rPr/>
          </w:rPrChange>
        </w:rPr>
      </w:pPr>
      <w:r w:rsidRPr="000832EE">
        <w:rPr>
          <w:sz w:val="32"/>
          <w:szCs w:val="32"/>
          <w:rPrChange w:id="226" w:author="D S" w:date="2024-03-09T09:01:00Z">
            <w:rPr/>
          </w:rPrChange>
        </w:rPr>
        <w:t xml:space="preserve">I will </w:t>
      </w:r>
      <w:del w:id="227" w:author="D S" w:date="2024-03-19T16:46:00Z">
        <w:r w:rsidRPr="000832EE" w:rsidDel="00761FEE">
          <w:rPr>
            <w:sz w:val="32"/>
            <w:szCs w:val="32"/>
            <w:rPrChange w:id="228" w:author="D S" w:date="2024-03-09T09:01:00Z">
              <w:rPr/>
            </w:rPrChange>
          </w:rPr>
          <w:delText xml:space="preserve">be accountable to the public by </w:delText>
        </w:r>
      </w:del>
      <w:r w:rsidRPr="000832EE">
        <w:rPr>
          <w:sz w:val="32"/>
          <w:szCs w:val="32"/>
          <w:rPrChange w:id="229" w:author="D S" w:date="2024-03-09T09:01:00Z">
            <w:rPr/>
          </w:rPrChange>
        </w:rPr>
        <w:t>represent</w:t>
      </w:r>
      <w:del w:id="230" w:author="D S" w:date="2024-03-19T16:46:00Z">
        <w:r w:rsidRPr="000832EE" w:rsidDel="00761FEE">
          <w:rPr>
            <w:sz w:val="32"/>
            <w:szCs w:val="32"/>
            <w:rPrChange w:id="231" w:author="D S" w:date="2024-03-09T09:01:00Z">
              <w:rPr/>
            </w:rPrChange>
          </w:rPr>
          <w:delText>ing</w:delText>
        </w:r>
      </w:del>
      <w:r w:rsidRPr="000832EE">
        <w:rPr>
          <w:sz w:val="32"/>
          <w:szCs w:val="32"/>
          <w:rPrChange w:id="232" w:author="D S" w:date="2024-03-09T09:01:00Z">
            <w:rPr/>
          </w:rPrChange>
        </w:rPr>
        <w:t xml:space="preserve"> District policies, programs, priorities, and progress accurately.</w:t>
      </w:r>
    </w:p>
    <w:p w14:paraId="4C5C2C4C" w14:textId="77777777" w:rsidR="00412F4D" w:rsidRPr="000832EE" w:rsidRDefault="001B2275">
      <w:pPr>
        <w:numPr>
          <w:ilvl w:val="0"/>
          <w:numId w:val="6"/>
        </w:numPr>
        <w:rPr>
          <w:sz w:val="32"/>
          <w:szCs w:val="32"/>
          <w:rPrChange w:id="233" w:author="D S" w:date="2024-03-09T09:01:00Z">
            <w:rPr/>
          </w:rPrChange>
        </w:rPr>
      </w:pPr>
      <w:r w:rsidRPr="000832EE">
        <w:rPr>
          <w:sz w:val="32"/>
          <w:szCs w:val="32"/>
          <w:rPrChange w:id="234" w:author="D S" w:date="2024-03-09T09:01:00Z">
            <w:rPr/>
          </w:rPrChange>
        </w:rPr>
        <w:t>I will be responsive to the community by seeking its involvement in District affairs and by communicating its priorities and concerns.</w:t>
      </w:r>
    </w:p>
    <w:p w14:paraId="071C4118" w14:textId="77777777" w:rsidR="00412F4D" w:rsidRPr="000832EE" w:rsidRDefault="001B2275">
      <w:pPr>
        <w:numPr>
          <w:ilvl w:val="0"/>
          <w:numId w:val="6"/>
        </w:numPr>
        <w:rPr>
          <w:sz w:val="32"/>
          <w:szCs w:val="32"/>
          <w:rPrChange w:id="235" w:author="D S" w:date="2024-03-09T09:01:00Z">
            <w:rPr/>
          </w:rPrChange>
        </w:rPr>
      </w:pPr>
      <w:r w:rsidRPr="000832EE">
        <w:rPr>
          <w:sz w:val="32"/>
          <w:szCs w:val="32"/>
          <w:rPrChange w:id="236" w:author="D S" w:date="2024-03-09T09:01:00Z">
            <w:rPr/>
          </w:rPrChange>
        </w:rPr>
        <w:t>I will work to ensure prudent and accountable use of District resources.</w:t>
      </w:r>
    </w:p>
    <w:p w14:paraId="61F9F542" w14:textId="77777777" w:rsidR="00412F4D" w:rsidRPr="000832EE" w:rsidRDefault="001B2275">
      <w:pPr>
        <w:numPr>
          <w:ilvl w:val="0"/>
          <w:numId w:val="6"/>
        </w:numPr>
        <w:rPr>
          <w:sz w:val="32"/>
          <w:szCs w:val="32"/>
          <w:rPrChange w:id="237" w:author="D S" w:date="2024-03-09T09:01:00Z">
            <w:rPr/>
          </w:rPrChange>
        </w:rPr>
      </w:pPr>
      <w:r w:rsidRPr="000832EE">
        <w:rPr>
          <w:sz w:val="32"/>
          <w:szCs w:val="32"/>
          <w:rPrChange w:id="238" w:author="D S" w:date="2024-03-09T09:01:00Z">
            <w:rPr/>
          </w:rPrChange>
        </w:rPr>
        <w:t>I will make no personal promise or take private action that may compromise my performance or my responsibilities.</w:t>
      </w:r>
    </w:p>
    <w:p w14:paraId="4D42C004" w14:textId="77777777" w:rsidR="00412F4D" w:rsidRPr="000832EE" w:rsidRDefault="001B2275">
      <w:pPr>
        <w:pStyle w:val="Heading4"/>
        <w:rPr>
          <w:sz w:val="32"/>
          <w:szCs w:val="32"/>
          <w:rPrChange w:id="239" w:author="D S" w:date="2024-03-09T09:01:00Z">
            <w:rPr/>
          </w:rPrChange>
        </w:rPr>
      </w:pPr>
      <w:bookmarkStart w:id="240" w:name="honor-in-conduct"/>
      <w:bookmarkEnd w:id="223"/>
      <w:r w:rsidRPr="000832EE">
        <w:rPr>
          <w:sz w:val="32"/>
          <w:szCs w:val="32"/>
          <w:rPrChange w:id="241" w:author="D S" w:date="2024-03-09T09:01:00Z">
            <w:rPr/>
          </w:rPrChange>
        </w:rPr>
        <w:t>Honor In Conduct</w:t>
      </w:r>
    </w:p>
    <w:p w14:paraId="14CD2788" w14:textId="77777777" w:rsidR="00412F4D" w:rsidRPr="000832EE" w:rsidRDefault="001B2275">
      <w:pPr>
        <w:numPr>
          <w:ilvl w:val="0"/>
          <w:numId w:val="7"/>
        </w:numPr>
        <w:rPr>
          <w:sz w:val="32"/>
          <w:szCs w:val="32"/>
          <w:rPrChange w:id="242" w:author="D S" w:date="2024-03-09T09:01:00Z">
            <w:rPr/>
          </w:rPrChange>
        </w:rPr>
      </w:pPr>
      <w:r w:rsidRPr="000832EE">
        <w:rPr>
          <w:sz w:val="32"/>
          <w:szCs w:val="32"/>
          <w:rPrChange w:id="243" w:author="D S" w:date="2024-03-09T09:01:00Z">
            <w:rPr/>
          </w:rPrChange>
        </w:rPr>
        <w:t>I will tell the truth.</w:t>
      </w:r>
    </w:p>
    <w:p w14:paraId="1D724A39" w14:textId="77777777" w:rsidR="00412F4D" w:rsidRPr="000832EE" w:rsidRDefault="001B2275">
      <w:pPr>
        <w:numPr>
          <w:ilvl w:val="0"/>
          <w:numId w:val="7"/>
        </w:numPr>
        <w:rPr>
          <w:sz w:val="32"/>
          <w:szCs w:val="32"/>
          <w:rPrChange w:id="244" w:author="D S" w:date="2024-03-09T09:01:00Z">
            <w:rPr/>
          </w:rPrChange>
        </w:rPr>
      </w:pPr>
      <w:r w:rsidRPr="000832EE">
        <w:rPr>
          <w:sz w:val="32"/>
          <w:szCs w:val="32"/>
          <w:rPrChange w:id="245" w:author="D S" w:date="2024-03-09T09:01:00Z">
            <w:rPr/>
          </w:rPrChange>
        </w:rPr>
        <w:t>I will share my views while working for consensus.</w:t>
      </w:r>
    </w:p>
    <w:p w14:paraId="449640ED" w14:textId="77777777" w:rsidR="00412F4D" w:rsidRPr="000832EE" w:rsidRDefault="001B2275">
      <w:pPr>
        <w:numPr>
          <w:ilvl w:val="0"/>
          <w:numId w:val="7"/>
        </w:numPr>
        <w:rPr>
          <w:sz w:val="32"/>
          <w:szCs w:val="32"/>
          <w:rPrChange w:id="246" w:author="D S" w:date="2024-03-09T09:01:00Z">
            <w:rPr/>
          </w:rPrChange>
        </w:rPr>
      </w:pPr>
      <w:r w:rsidRPr="000832EE">
        <w:rPr>
          <w:sz w:val="32"/>
          <w:szCs w:val="32"/>
          <w:rPrChange w:id="247" w:author="D S" w:date="2024-03-09T09:01:00Z">
            <w:rPr/>
          </w:rPrChange>
        </w:rPr>
        <w:t>I will respect the majority decision as the decision of the Board.</w:t>
      </w:r>
    </w:p>
    <w:p w14:paraId="5345A43B" w14:textId="77777777" w:rsidR="00412F4D" w:rsidRPr="000832EE" w:rsidRDefault="001B2275">
      <w:pPr>
        <w:numPr>
          <w:ilvl w:val="0"/>
          <w:numId w:val="7"/>
        </w:numPr>
        <w:rPr>
          <w:sz w:val="32"/>
          <w:szCs w:val="32"/>
          <w:rPrChange w:id="248" w:author="D S" w:date="2024-03-09T09:01:00Z">
            <w:rPr/>
          </w:rPrChange>
        </w:rPr>
      </w:pPr>
      <w:r w:rsidRPr="000832EE">
        <w:rPr>
          <w:sz w:val="32"/>
          <w:szCs w:val="32"/>
          <w:rPrChange w:id="249" w:author="D S" w:date="2024-03-09T09:01:00Z">
            <w:rPr/>
          </w:rPrChange>
        </w:rPr>
        <w:t>I will base my decisions on fact rather than supposition, opinion, or public favor.</w:t>
      </w:r>
    </w:p>
    <w:p w14:paraId="31BA46FF" w14:textId="77777777" w:rsidR="00412F4D" w:rsidRPr="000832EE" w:rsidRDefault="001B2275">
      <w:pPr>
        <w:pStyle w:val="Heading4"/>
        <w:rPr>
          <w:sz w:val="32"/>
          <w:szCs w:val="32"/>
          <w:rPrChange w:id="250" w:author="D S" w:date="2024-03-09T09:01:00Z">
            <w:rPr/>
          </w:rPrChange>
        </w:rPr>
      </w:pPr>
      <w:bookmarkStart w:id="251" w:name="integrity-of-character"/>
      <w:bookmarkEnd w:id="240"/>
      <w:r w:rsidRPr="000832EE">
        <w:rPr>
          <w:sz w:val="32"/>
          <w:szCs w:val="32"/>
          <w:rPrChange w:id="252" w:author="D S" w:date="2024-03-09T09:01:00Z">
            <w:rPr/>
          </w:rPrChange>
        </w:rPr>
        <w:t>Integrity of Character</w:t>
      </w:r>
    </w:p>
    <w:p w14:paraId="52427D20" w14:textId="77777777" w:rsidR="00412F4D" w:rsidRPr="000832EE" w:rsidRDefault="001B2275">
      <w:pPr>
        <w:numPr>
          <w:ilvl w:val="0"/>
          <w:numId w:val="8"/>
        </w:numPr>
        <w:rPr>
          <w:sz w:val="32"/>
          <w:szCs w:val="32"/>
          <w:rPrChange w:id="253" w:author="D S" w:date="2024-03-09T09:01:00Z">
            <w:rPr/>
          </w:rPrChange>
        </w:rPr>
      </w:pPr>
      <w:r w:rsidRPr="000832EE">
        <w:rPr>
          <w:sz w:val="32"/>
          <w:szCs w:val="32"/>
          <w:rPrChange w:id="254" w:author="D S" w:date="2024-03-09T09:01:00Z">
            <w:rPr/>
          </w:rPrChange>
        </w:rPr>
        <w:t>I will refuse to surrender judgment to any individual or group at the expense of the District as a whole.</w:t>
      </w:r>
    </w:p>
    <w:p w14:paraId="5BC72252" w14:textId="77777777" w:rsidR="00412F4D" w:rsidRPr="000832EE" w:rsidRDefault="001B2275">
      <w:pPr>
        <w:numPr>
          <w:ilvl w:val="0"/>
          <w:numId w:val="8"/>
        </w:numPr>
        <w:rPr>
          <w:sz w:val="32"/>
          <w:szCs w:val="32"/>
          <w:rPrChange w:id="255" w:author="D S" w:date="2024-03-09T09:01:00Z">
            <w:rPr/>
          </w:rPrChange>
        </w:rPr>
      </w:pPr>
      <w:r w:rsidRPr="000832EE">
        <w:rPr>
          <w:sz w:val="32"/>
          <w:szCs w:val="32"/>
          <w:rPrChange w:id="256" w:author="D S" w:date="2024-03-09T09:01:00Z">
            <w:rPr/>
          </w:rPrChange>
        </w:rPr>
        <w:t>I will consistently uphold all applicable laws, rules, policies, and Governance procedures.</w:t>
      </w:r>
    </w:p>
    <w:p w14:paraId="017C7AA3" w14:textId="77777777" w:rsidR="00412F4D" w:rsidRPr="000832EE" w:rsidRDefault="001B2275">
      <w:pPr>
        <w:numPr>
          <w:ilvl w:val="0"/>
          <w:numId w:val="8"/>
        </w:numPr>
        <w:rPr>
          <w:sz w:val="32"/>
          <w:szCs w:val="32"/>
          <w:rPrChange w:id="257" w:author="D S" w:date="2024-03-09T09:01:00Z">
            <w:rPr/>
          </w:rPrChange>
        </w:rPr>
      </w:pPr>
      <w:r w:rsidRPr="000832EE">
        <w:rPr>
          <w:sz w:val="32"/>
          <w:szCs w:val="32"/>
          <w:rPrChange w:id="258" w:author="D S" w:date="2024-03-09T09:01:00Z">
            <w:rPr/>
          </w:rPrChange>
        </w:rPr>
        <w:t>I will not disclose information that is confidential by law or that will needlessly harm the District if disclosed.</w:t>
      </w:r>
    </w:p>
    <w:p w14:paraId="1F796056" w14:textId="77777777" w:rsidR="00412F4D" w:rsidRPr="000832EE" w:rsidRDefault="001B2275">
      <w:pPr>
        <w:pStyle w:val="Heading4"/>
        <w:rPr>
          <w:sz w:val="32"/>
          <w:szCs w:val="32"/>
          <w:rPrChange w:id="259" w:author="D S" w:date="2024-03-09T09:01:00Z">
            <w:rPr/>
          </w:rPrChange>
        </w:rPr>
      </w:pPr>
      <w:bookmarkStart w:id="260" w:name="commitment-to-service"/>
      <w:bookmarkEnd w:id="251"/>
      <w:r w:rsidRPr="000832EE">
        <w:rPr>
          <w:sz w:val="32"/>
          <w:szCs w:val="32"/>
          <w:rPrChange w:id="261" w:author="D S" w:date="2024-03-09T09:01:00Z">
            <w:rPr/>
          </w:rPrChange>
        </w:rPr>
        <w:t>Commitment To Service</w:t>
      </w:r>
    </w:p>
    <w:p w14:paraId="0E7181A9" w14:textId="7D5091CC" w:rsidR="00412F4D" w:rsidRPr="000832EE" w:rsidRDefault="001B2275">
      <w:pPr>
        <w:numPr>
          <w:ilvl w:val="0"/>
          <w:numId w:val="9"/>
        </w:numPr>
        <w:rPr>
          <w:sz w:val="32"/>
          <w:szCs w:val="32"/>
          <w:rPrChange w:id="262" w:author="D S" w:date="2024-03-09T09:01:00Z">
            <w:rPr/>
          </w:rPrChange>
        </w:rPr>
      </w:pPr>
      <w:r w:rsidRPr="000832EE">
        <w:rPr>
          <w:sz w:val="32"/>
          <w:szCs w:val="32"/>
          <w:rPrChange w:id="263" w:author="D S" w:date="2024-03-09T09:01:00Z">
            <w:rPr/>
          </w:rPrChange>
        </w:rPr>
        <w:t xml:space="preserve">I will focus my attention on fulfilling the Board’s responsibilities of </w:t>
      </w:r>
      <w:ins w:id="264" w:author="D S" w:date="2024-03-19T16:48:00Z">
        <w:r w:rsidR="00761FEE">
          <w:rPr>
            <w:sz w:val="32"/>
            <w:szCs w:val="32"/>
          </w:rPr>
          <w:t xml:space="preserve">leadership, </w:t>
        </w:r>
      </w:ins>
      <w:del w:id="265" w:author="D S" w:date="2024-03-19T16:49:00Z">
        <w:r w:rsidRPr="000832EE" w:rsidDel="00761FEE">
          <w:rPr>
            <w:sz w:val="32"/>
            <w:szCs w:val="32"/>
            <w:rPrChange w:id="266" w:author="D S" w:date="2024-03-09T09:01:00Z">
              <w:rPr/>
            </w:rPrChange>
          </w:rPr>
          <w:delText xml:space="preserve">goal setting, </w:delText>
        </w:r>
      </w:del>
      <w:r w:rsidRPr="000832EE">
        <w:rPr>
          <w:sz w:val="32"/>
          <w:szCs w:val="32"/>
          <w:rPrChange w:id="267" w:author="D S" w:date="2024-03-09T09:01:00Z">
            <w:rPr/>
          </w:rPrChange>
        </w:rPr>
        <w:t>policymaking, and evaluation.</w:t>
      </w:r>
    </w:p>
    <w:p w14:paraId="3387FB23" w14:textId="77777777" w:rsidR="00412F4D" w:rsidRPr="000832EE" w:rsidRDefault="001B2275">
      <w:pPr>
        <w:numPr>
          <w:ilvl w:val="0"/>
          <w:numId w:val="9"/>
        </w:numPr>
        <w:rPr>
          <w:sz w:val="32"/>
          <w:szCs w:val="32"/>
          <w:rPrChange w:id="268" w:author="D S" w:date="2024-03-09T09:01:00Z">
            <w:rPr/>
          </w:rPrChange>
        </w:rPr>
      </w:pPr>
      <w:r w:rsidRPr="000832EE">
        <w:rPr>
          <w:sz w:val="32"/>
          <w:szCs w:val="32"/>
          <w:rPrChange w:id="269" w:author="D S" w:date="2024-03-09T09:01:00Z">
            <w:rPr/>
          </w:rPrChange>
        </w:rPr>
        <w:t>I will diligently prepare for and attend Board meetings.</w:t>
      </w:r>
    </w:p>
    <w:p w14:paraId="02BA3B88" w14:textId="77777777" w:rsidR="00412F4D" w:rsidRPr="000832EE" w:rsidRDefault="001B2275">
      <w:pPr>
        <w:numPr>
          <w:ilvl w:val="0"/>
          <w:numId w:val="9"/>
        </w:numPr>
        <w:rPr>
          <w:sz w:val="32"/>
          <w:szCs w:val="32"/>
          <w:rPrChange w:id="270" w:author="D S" w:date="2024-03-09T09:01:00Z">
            <w:rPr/>
          </w:rPrChange>
        </w:rPr>
      </w:pPr>
      <w:r w:rsidRPr="000832EE">
        <w:rPr>
          <w:sz w:val="32"/>
          <w:szCs w:val="32"/>
          <w:rPrChange w:id="271" w:author="D S" w:date="2024-03-09T09:01:00Z">
            <w:rPr/>
          </w:rPrChange>
        </w:rPr>
        <w:lastRenderedPageBreak/>
        <w:t>I will avoid personal involvement in activities the Board has delegated to the Superintendent.</w:t>
      </w:r>
    </w:p>
    <w:p w14:paraId="3D8A8904" w14:textId="77777777" w:rsidR="00412F4D" w:rsidRPr="000832EE" w:rsidRDefault="001B2275">
      <w:pPr>
        <w:numPr>
          <w:ilvl w:val="0"/>
          <w:numId w:val="9"/>
        </w:numPr>
        <w:rPr>
          <w:sz w:val="32"/>
          <w:szCs w:val="32"/>
          <w:rPrChange w:id="272" w:author="D S" w:date="2024-03-09T09:01:00Z">
            <w:rPr/>
          </w:rPrChange>
        </w:rPr>
      </w:pPr>
      <w:r w:rsidRPr="000832EE">
        <w:rPr>
          <w:sz w:val="32"/>
          <w:szCs w:val="32"/>
          <w:rPrChange w:id="273" w:author="D S" w:date="2024-03-09T09:01:00Z">
            <w:rPr/>
          </w:rPrChange>
        </w:rPr>
        <w:t>I will seek continuing education that will enhance my ability to fulfill my duties effectively.</w:t>
      </w:r>
    </w:p>
    <w:p w14:paraId="06B72DEC" w14:textId="77777777" w:rsidR="00412F4D" w:rsidRPr="000832EE" w:rsidRDefault="001B2275">
      <w:pPr>
        <w:pStyle w:val="Heading4"/>
        <w:rPr>
          <w:sz w:val="32"/>
          <w:szCs w:val="32"/>
          <w:rPrChange w:id="274" w:author="D S" w:date="2024-03-09T09:01:00Z">
            <w:rPr/>
          </w:rPrChange>
        </w:rPr>
      </w:pPr>
      <w:bookmarkStart w:id="275" w:name="student-centered-focus"/>
      <w:bookmarkEnd w:id="260"/>
      <w:r w:rsidRPr="000832EE">
        <w:rPr>
          <w:sz w:val="32"/>
          <w:szCs w:val="32"/>
          <w:rPrChange w:id="276" w:author="D S" w:date="2024-03-09T09:01:00Z">
            <w:rPr/>
          </w:rPrChange>
        </w:rPr>
        <w:t>Student-Centered Focus</w:t>
      </w:r>
    </w:p>
    <w:p w14:paraId="3C695FCC" w14:textId="77777777" w:rsidR="00412F4D" w:rsidRPr="000832EE" w:rsidRDefault="001B2275">
      <w:pPr>
        <w:pStyle w:val="Compact"/>
        <w:numPr>
          <w:ilvl w:val="0"/>
          <w:numId w:val="10"/>
        </w:numPr>
        <w:rPr>
          <w:sz w:val="32"/>
          <w:szCs w:val="32"/>
          <w:rPrChange w:id="277" w:author="D S" w:date="2024-03-09T09:01:00Z">
            <w:rPr/>
          </w:rPrChange>
        </w:rPr>
      </w:pPr>
      <w:r w:rsidRPr="000832EE">
        <w:rPr>
          <w:sz w:val="32"/>
          <w:szCs w:val="32"/>
          <w:rPrChange w:id="278" w:author="D S" w:date="2024-03-09T09:01:00Z">
            <w:rPr/>
          </w:rPrChange>
        </w:rPr>
        <w:t>I will be continuously guided by what is best for all students of the District.</w:t>
      </w:r>
    </w:p>
    <w:p w14:paraId="318CDD44" w14:textId="77777777" w:rsidR="00412F4D" w:rsidRPr="000832EE" w:rsidRDefault="001B2275">
      <w:pPr>
        <w:pStyle w:val="Heading2"/>
        <w:rPr>
          <w:sz w:val="32"/>
          <w:szCs w:val="32"/>
          <w:rPrChange w:id="279" w:author="D S" w:date="2024-03-09T09:01:00Z">
            <w:rPr/>
          </w:rPrChange>
        </w:rPr>
      </w:pPr>
      <w:bookmarkStart w:id="280" w:name="evaluation-of-the-superintendent"/>
      <w:bookmarkEnd w:id="192"/>
      <w:bookmarkEnd w:id="275"/>
      <w:r w:rsidRPr="000832EE">
        <w:rPr>
          <w:sz w:val="32"/>
          <w:szCs w:val="32"/>
          <w:rPrChange w:id="281" w:author="D S" w:date="2024-03-09T09:01:00Z">
            <w:rPr/>
          </w:rPrChange>
        </w:rPr>
        <w:t>EVALUATION OF THE SUPERINTENDENT</w:t>
      </w:r>
    </w:p>
    <w:p w14:paraId="04115079" w14:textId="0E82F18B" w:rsidR="00412F4D" w:rsidRPr="000832EE" w:rsidRDefault="001B2275">
      <w:pPr>
        <w:pStyle w:val="FirstParagraph"/>
        <w:rPr>
          <w:sz w:val="32"/>
          <w:szCs w:val="32"/>
          <w:rPrChange w:id="282" w:author="D S" w:date="2024-03-09T09:01:00Z">
            <w:rPr/>
          </w:rPrChange>
        </w:rPr>
      </w:pPr>
      <w:r w:rsidRPr="000832EE">
        <w:rPr>
          <w:sz w:val="32"/>
          <w:szCs w:val="32"/>
          <w:rPrChange w:id="283" w:author="D S" w:date="2024-03-09T09:01:00Z">
            <w:rPr/>
          </w:rPrChange>
        </w:rPr>
        <w:t xml:space="preserve">The Board of Trustees will conduct a Summative Evaluation of the Superintendent’s performance annually in January/February. This evaluation will be based upon a Superintendent Appraisal Instrument which is aligned to Board Policy and developed by the Board with input from the Superintendent. Data necessary to complete this review will be </w:t>
      </w:r>
      <w:ins w:id="284" w:author="D S" w:date="2024-03-19T16:51:00Z">
        <w:r w:rsidR="00761FEE">
          <w:rPr>
            <w:sz w:val="32"/>
            <w:szCs w:val="32"/>
          </w:rPr>
          <w:t xml:space="preserve">requested </w:t>
        </w:r>
      </w:ins>
      <w:del w:id="285" w:author="D S" w:date="2024-03-19T16:51:00Z">
        <w:r w:rsidRPr="000832EE" w:rsidDel="00761FEE">
          <w:rPr>
            <w:sz w:val="32"/>
            <w:szCs w:val="32"/>
            <w:rPrChange w:id="286" w:author="D S" w:date="2024-03-09T09:01:00Z">
              <w:rPr/>
            </w:rPrChange>
          </w:rPr>
          <w:delText xml:space="preserve">asked for </w:delText>
        </w:r>
      </w:del>
      <w:r w:rsidRPr="000832EE">
        <w:rPr>
          <w:sz w:val="32"/>
          <w:szCs w:val="32"/>
          <w:rPrChange w:id="287" w:author="D S" w:date="2024-03-09T09:01:00Z">
            <w:rPr/>
          </w:rPrChange>
        </w:rPr>
        <w:t>at least one week prior to the review. The result of this review will be presented to the Superintendent the night of the evaluation. Annually in July, the Board of Trustees will conduct a Formative Evaluation of the Superintendent’s performance and progress toward attaining goals.</w:t>
      </w:r>
    </w:p>
    <w:p w14:paraId="2748F279" w14:textId="77777777" w:rsidR="00412F4D" w:rsidRPr="000832EE" w:rsidRDefault="001B2275">
      <w:pPr>
        <w:pStyle w:val="BodyText"/>
        <w:rPr>
          <w:sz w:val="32"/>
          <w:szCs w:val="32"/>
          <w:rPrChange w:id="288" w:author="D S" w:date="2024-03-09T09:01:00Z">
            <w:rPr/>
          </w:rPrChange>
        </w:rPr>
      </w:pPr>
      <w:r w:rsidRPr="000832EE">
        <w:rPr>
          <w:sz w:val="32"/>
          <w:szCs w:val="32"/>
          <w:rPrChange w:id="289" w:author="D S" w:date="2024-03-09T09:01:00Z">
            <w:rPr/>
          </w:rPrChange>
        </w:rPr>
        <w:t xml:space="preserve">For additional information, see Board Policies </w:t>
      </w:r>
      <w:r w:rsidRPr="000832EE">
        <w:rPr>
          <w:sz w:val="32"/>
          <w:szCs w:val="32"/>
          <w:rPrChange w:id="290" w:author="D S" w:date="2024-03-09T09:01:00Z">
            <w:rPr/>
          </w:rPrChange>
        </w:rPr>
        <w:fldChar w:fldCharType="begin"/>
      </w:r>
      <w:r w:rsidRPr="000832EE">
        <w:rPr>
          <w:sz w:val="32"/>
          <w:szCs w:val="32"/>
          <w:rPrChange w:id="291" w:author="D S" w:date="2024-03-09T09:01:00Z">
            <w:rPr/>
          </w:rPrChange>
        </w:rPr>
        <w:instrText>HYPERLINK "https://pol.tasb.org/Policyonline/PolicyDetails?key=551&amp;code=BJCD" \l "legalTabContent" \h</w:instrText>
      </w:r>
      <w:r w:rsidRPr="00D6297F">
        <w:rPr>
          <w:sz w:val="32"/>
          <w:szCs w:val="32"/>
        </w:rPr>
      </w:r>
      <w:r w:rsidRPr="000832EE">
        <w:rPr>
          <w:sz w:val="32"/>
          <w:szCs w:val="32"/>
          <w:rPrChange w:id="292" w:author="D S" w:date="2024-03-09T09:01:00Z">
            <w:rPr>
              <w:rStyle w:val="Hyperlink"/>
            </w:rPr>
          </w:rPrChange>
        </w:rPr>
        <w:fldChar w:fldCharType="separate"/>
      </w:r>
      <w:r w:rsidRPr="000832EE">
        <w:rPr>
          <w:rStyle w:val="Hyperlink"/>
          <w:sz w:val="32"/>
          <w:szCs w:val="32"/>
          <w:rPrChange w:id="293" w:author="D S" w:date="2024-03-09T09:01:00Z">
            <w:rPr>
              <w:rStyle w:val="Hyperlink"/>
            </w:rPr>
          </w:rPrChange>
        </w:rPr>
        <w:t>BJCD (Legal)</w:t>
      </w:r>
      <w:r w:rsidRPr="000832EE">
        <w:rPr>
          <w:rStyle w:val="Hyperlink"/>
          <w:sz w:val="32"/>
          <w:szCs w:val="32"/>
          <w:rPrChange w:id="294" w:author="D S" w:date="2024-03-09T09:01:00Z">
            <w:rPr>
              <w:rStyle w:val="Hyperlink"/>
            </w:rPr>
          </w:rPrChange>
        </w:rPr>
        <w:fldChar w:fldCharType="end"/>
      </w:r>
      <w:r w:rsidRPr="000832EE">
        <w:rPr>
          <w:sz w:val="32"/>
          <w:szCs w:val="32"/>
          <w:rPrChange w:id="295" w:author="D S" w:date="2024-03-09T09:01:00Z">
            <w:rPr/>
          </w:rPrChange>
        </w:rPr>
        <w:t xml:space="preserve"> and </w:t>
      </w:r>
      <w:r w:rsidRPr="000832EE">
        <w:rPr>
          <w:sz w:val="32"/>
          <w:szCs w:val="32"/>
          <w:rPrChange w:id="296" w:author="D S" w:date="2024-03-09T09:01:00Z">
            <w:rPr/>
          </w:rPrChange>
        </w:rPr>
        <w:fldChar w:fldCharType="begin"/>
      </w:r>
      <w:r w:rsidRPr="000832EE">
        <w:rPr>
          <w:sz w:val="32"/>
          <w:szCs w:val="32"/>
          <w:rPrChange w:id="297" w:author="D S" w:date="2024-03-09T09:01:00Z">
            <w:rPr/>
          </w:rPrChange>
        </w:rPr>
        <w:instrText>HYPERLINK "https://pol.tasb.org/PolicyOnline/PolicyDetails?key=551&amp;code=BJCD" \l "legalTabContent" \h</w:instrText>
      </w:r>
      <w:r w:rsidRPr="00D6297F">
        <w:rPr>
          <w:sz w:val="32"/>
          <w:szCs w:val="32"/>
        </w:rPr>
      </w:r>
      <w:r w:rsidRPr="000832EE">
        <w:rPr>
          <w:sz w:val="32"/>
          <w:szCs w:val="32"/>
          <w:rPrChange w:id="298" w:author="D S" w:date="2024-03-09T09:01:00Z">
            <w:rPr>
              <w:rStyle w:val="Hyperlink"/>
            </w:rPr>
          </w:rPrChange>
        </w:rPr>
        <w:fldChar w:fldCharType="separate"/>
      </w:r>
      <w:r w:rsidRPr="000832EE">
        <w:rPr>
          <w:rStyle w:val="Hyperlink"/>
          <w:sz w:val="32"/>
          <w:szCs w:val="32"/>
          <w:rPrChange w:id="299" w:author="D S" w:date="2024-03-09T09:01:00Z">
            <w:rPr>
              <w:rStyle w:val="Hyperlink"/>
            </w:rPr>
          </w:rPrChange>
        </w:rPr>
        <w:t>BJCD (Local)</w:t>
      </w:r>
      <w:r w:rsidRPr="000832EE">
        <w:rPr>
          <w:rStyle w:val="Hyperlink"/>
          <w:sz w:val="32"/>
          <w:szCs w:val="32"/>
          <w:rPrChange w:id="300" w:author="D S" w:date="2024-03-09T09:01:00Z">
            <w:rPr>
              <w:rStyle w:val="Hyperlink"/>
            </w:rPr>
          </w:rPrChange>
        </w:rPr>
        <w:fldChar w:fldCharType="end"/>
      </w:r>
    </w:p>
    <w:p w14:paraId="348ACE7F" w14:textId="77777777" w:rsidR="00412F4D" w:rsidRPr="000832EE" w:rsidRDefault="001B2275">
      <w:pPr>
        <w:pStyle w:val="Heading2"/>
        <w:rPr>
          <w:sz w:val="32"/>
          <w:szCs w:val="32"/>
          <w:rPrChange w:id="301" w:author="D S" w:date="2024-03-09T09:01:00Z">
            <w:rPr/>
          </w:rPrChange>
        </w:rPr>
      </w:pPr>
      <w:bookmarkStart w:id="302" w:name="X45d5e2c7030464d12bdac5e8a8980ae03ab4917"/>
      <w:bookmarkEnd w:id="280"/>
      <w:r w:rsidRPr="000832EE">
        <w:rPr>
          <w:sz w:val="32"/>
          <w:szCs w:val="32"/>
          <w:rPrChange w:id="303" w:author="D S" w:date="2024-03-09T09:01:00Z">
            <w:rPr/>
          </w:rPrChange>
        </w:rPr>
        <w:t>DUTIES OF THE SUPERINTENDENT: MANAGE THE DISTRICT</w:t>
      </w:r>
    </w:p>
    <w:p w14:paraId="4C209D00" w14:textId="77777777" w:rsidR="00412F4D" w:rsidRPr="000832EE" w:rsidRDefault="001B2275">
      <w:pPr>
        <w:pStyle w:val="FirstParagraph"/>
        <w:rPr>
          <w:sz w:val="32"/>
          <w:szCs w:val="32"/>
          <w:rPrChange w:id="304" w:author="D S" w:date="2024-03-09T09:01:00Z">
            <w:rPr/>
          </w:rPrChange>
        </w:rPr>
      </w:pPr>
      <w:r w:rsidRPr="000832EE">
        <w:rPr>
          <w:sz w:val="32"/>
          <w:szCs w:val="32"/>
          <w:rPrChange w:id="305" w:author="D S" w:date="2024-03-09T09:01:00Z">
            <w:rPr/>
          </w:rPrChange>
        </w:rPr>
        <w:t>(Within the framework of Board policies and priorities)</w:t>
      </w:r>
    </w:p>
    <w:p w14:paraId="1A33F20D" w14:textId="77777777" w:rsidR="00412F4D" w:rsidRPr="000832EE" w:rsidRDefault="001B2275">
      <w:pPr>
        <w:pStyle w:val="BodyText"/>
        <w:rPr>
          <w:sz w:val="32"/>
          <w:szCs w:val="32"/>
          <w:rPrChange w:id="306" w:author="D S" w:date="2024-03-09T09:01:00Z">
            <w:rPr/>
          </w:rPrChange>
        </w:rPr>
      </w:pPr>
      <w:r w:rsidRPr="000832EE">
        <w:rPr>
          <w:sz w:val="32"/>
          <w:szCs w:val="32"/>
          <w:rPrChange w:id="307" w:author="D S" w:date="2024-03-09T09:01:00Z">
            <w:rPr/>
          </w:rPrChange>
        </w:rPr>
        <w:t>The Superintendent functions as the educational leader and chief executive officer of the District and is, throughout the exercise of responsibilities, accountable to the Board of Trustees. The education and administrative leadership responsibilities of the Superintendent are complementary and interdependent with the public leadership, Governance, and policymaking responsibilities of the Board.</w:t>
      </w:r>
    </w:p>
    <w:p w14:paraId="55D9A986" w14:textId="78578336" w:rsidR="00412F4D" w:rsidRPr="000832EE" w:rsidDel="00761FEE" w:rsidRDefault="001B2275">
      <w:pPr>
        <w:pStyle w:val="BodyText"/>
        <w:rPr>
          <w:del w:id="308" w:author="D S" w:date="2024-03-19T16:53:00Z"/>
          <w:sz w:val="32"/>
          <w:szCs w:val="32"/>
          <w:rPrChange w:id="309" w:author="D S" w:date="2024-03-09T09:01:00Z">
            <w:rPr>
              <w:del w:id="310" w:author="D S" w:date="2024-03-19T16:53:00Z"/>
            </w:rPr>
          </w:rPrChange>
        </w:rPr>
      </w:pPr>
      <w:del w:id="311" w:author="D S" w:date="2024-03-19T16:53:00Z">
        <w:r w:rsidRPr="000832EE" w:rsidDel="00761FEE">
          <w:rPr>
            <w:sz w:val="32"/>
            <w:szCs w:val="32"/>
            <w:rPrChange w:id="312" w:author="D S" w:date="2024-03-09T09:01:00Z">
              <w:rPr/>
            </w:rPrChange>
          </w:rPr>
          <w:lastRenderedPageBreak/>
          <w:delText xml:space="preserve">To avoid confusion and provide harmonious and progressive direction for the District, both Superintendent and Board must strive to keep the distinctions between their respective leadership roles clearly in mind (reference) </w:delText>
        </w:r>
        <w:r w:rsidRPr="000832EE" w:rsidDel="00761FEE">
          <w:rPr>
            <w:sz w:val="32"/>
            <w:szCs w:val="32"/>
            <w:rPrChange w:id="313" w:author="D S" w:date="2024-03-09T09:01:00Z">
              <w:rPr/>
            </w:rPrChange>
          </w:rPr>
          <w:fldChar w:fldCharType="begin"/>
        </w:r>
        <w:r w:rsidRPr="000832EE" w:rsidDel="00761FEE">
          <w:rPr>
            <w:sz w:val="32"/>
            <w:szCs w:val="32"/>
            <w:rPrChange w:id="314" w:author="D S" w:date="2024-03-09T09:01:00Z">
              <w:rPr/>
            </w:rPrChange>
          </w:rPr>
          <w:delInstrText>HYPERLINK "https://drive.google.com/file/d/0Bx48OqOMcV2SQ1VGeFVMR3R1X0E/view?resourcekey=0-MYa97DBIGlTjnOIyAiQPkg" \h</w:delInstrText>
        </w:r>
        <w:r w:rsidRPr="00D6297F" w:rsidDel="00761FEE">
          <w:rPr>
            <w:sz w:val="32"/>
            <w:szCs w:val="32"/>
          </w:rPr>
        </w:r>
        <w:r w:rsidRPr="000832EE" w:rsidDel="00761FEE">
          <w:rPr>
            <w:sz w:val="32"/>
            <w:szCs w:val="32"/>
            <w:rPrChange w:id="315" w:author="D S" w:date="2024-03-09T09:01:00Z">
              <w:rPr>
                <w:rStyle w:val="Hyperlink"/>
              </w:rPr>
            </w:rPrChange>
          </w:rPr>
          <w:fldChar w:fldCharType="separate"/>
        </w:r>
        <w:r w:rsidRPr="000832EE" w:rsidDel="00761FEE">
          <w:rPr>
            <w:rStyle w:val="Hyperlink"/>
            <w:sz w:val="32"/>
            <w:szCs w:val="32"/>
            <w:rPrChange w:id="316" w:author="D S" w:date="2024-03-09T09:01:00Z">
              <w:rPr>
                <w:rStyle w:val="Hyperlink"/>
              </w:rPr>
            </w:rPrChange>
          </w:rPr>
          <w:delText>Good Governance Model</w:delText>
        </w:r>
        <w:r w:rsidRPr="000832EE" w:rsidDel="00761FEE">
          <w:rPr>
            <w:rStyle w:val="Hyperlink"/>
            <w:sz w:val="32"/>
            <w:szCs w:val="32"/>
            <w:rPrChange w:id="317" w:author="D S" w:date="2024-03-09T09:01:00Z">
              <w:rPr>
                <w:rStyle w:val="Hyperlink"/>
              </w:rPr>
            </w:rPrChange>
          </w:rPr>
          <w:fldChar w:fldCharType="end"/>
        </w:r>
        <w:r w:rsidRPr="000832EE" w:rsidDel="00761FEE">
          <w:rPr>
            <w:sz w:val="32"/>
            <w:szCs w:val="32"/>
            <w:rPrChange w:id="318" w:author="D S" w:date="2024-03-09T09:01:00Z">
              <w:rPr/>
            </w:rPrChange>
          </w:rPr>
          <w:delText>.</w:delText>
        </w:r>
      </w:del>
    </w:p>
    <w:p w14:paraId="1A495A7D" w14:textId="77777777" w:rsidR="00412F4D" w:rsidRPr="000832EE" w:rsidRDefault="001B2275">
      <w:pPr>
        <w:pStyle w:val="BodyText"/>
        <w:rPr>
          <w:sz w:val="32"/>
          <w:szCs w:val="32"/>
          <w:rPrChange w:id="319" w:author="D S" w:date="2024-03-09T09:01:00Z">
            <w:rPr/>
          </w:rPrChange>
        </w:rPr>
      </w:pPr>
      <w:r w:rsidRPr="000832EE">
        <w:rPr>
          <w:sz w:val="32"/>
          <w:szCs w:val="32"/>
          <w:rPrChange w:id="320" w:author="D S" w:date="2024-03-09T09:01:00Z">
            <w:rPr/>
          </w:rPrChange>
        </w:rPr>
        <w:t>The essential duties of the Superintendent include but are not limited to:</w:t>
      </w:r>
    </w:p>
    <w:p w14:paraId="0B213AF7" w14:textId="77777777" w:rsidR="00412F4D" w:rsidRPr="000832EE" w:rsidRDefault="001B2275">
      <w:pPr>
        <w:numPr>
          <w:ilvl w:val="0"/>
          <w:numId w:val="11"/>
        </w:numPr>
        <w:rPr>
          <w:sz w:val="32"/>
          <w:szCs w:val="32"/>
          <w:rPrChange w:id="321" w:author="D S" w:date="2024-03-09T09:01:00Z">
            <w:rPr/>
          </w:rPrChange>
        </w:rPr>
      </w:pPr>
      <w:r w:rsidRPr="000832EE">
        <w:rPr>
          <w:sz w:val="32"/>
          <w:szCs w:val="32"/>
          <w:rPrChange w:id="322" w:author="D S" w:date="2024-03-09T09:01:00Z">
            <w:rPr/>
          </w:rPrChange>
        </w:rPr>
        <w:t>Accepting administrative responsibility and leadership for the planning, operation, supervision, and evaluation of the education programs, services, and facilities of the district and for the annual performance appraisal of the district’s staff.</w:t>
      </w:r>
    </w:p>
    <w:p w14:paraId="14DFC922" w14:textId="77777777" w:rsidR="00412F4D" w:rsidRPr="000832EE" w:rsidRDefault="001B2275">
      <w:pPr>
        <w:numPr>
          <w:ilvl w:val="0"/>
          <w:numId w:val="11"/>
        </w:numPr>
        <w:rPr>
          <w:sz w:val="32"/>
          <w:szCs w:val="32"/>
          <w:rPrChange w:id="323" w:author="D S" w:date="2024-03-09T09:01:00Z">
            <w:rPr/>
          </w:rPrChange>
        </w:rPr>
      </w:pPr>
      <w:r w:rsidRPr="000832EE">
        <w:rPr>
          <w:sz w:val="32"/>
          <w:szCs w:val="32"/>
          <w:rPrChange w:id="324" w:author="D S" w:date="2024-03-09T09:01:00Z">
            <w:rPr/>
          </w:rPrChange>
        </w:rPr>
        <w:t>Accepting authority and responsibility for the assignment and evaluation of personnel and making recommendations for employment and termination of employees.</w:t>
      </w:r>
    </w:p>
    <w:p w14:paraId="6833E80E" w14:textId="77777777" w:rsidR="00412F4D" w:rsidRPr="000832EE" w:rsidRDefault="001B2275">
      <w:pPr>
        <w:numPr>
          <w:ilvl w:val="0"/>
          <w:numId w:val="11"/>
        </w:numPr>
        <w:rPr>
          <w:sz w:val="32"/>
          <w:szCs w:val="32"/>
          <w:rPrChange w:id="325" w:author="D S" w:date="2024-03-09T09:01:00Z">
            <w:rPr/>
          </w:rPrChange>
        </w:rPr>
      </w:pPr>
      <w:r w:rsidRPr="000832EE">
        <w:rPr>
          <w:sz w:val="32"/>
          <w:szCs w:val="32"/>
          <w:rPrChange w:id="326" w:author="D S" w:date="2024-03-09T09:01:00Z">
            <w:rPr/>
          </w:rPrChange>
        </w:rPr>
        <w:t>Preparing and submitting to the Board a proposed budget.</w:t>
      </w:r>
    </w:p>
    <w:p w14:paraId="2A5A3E99" w14:textId="77777777" w:rsidR="00412F4D" w:rsidRPr="000832EE" w:rsidRDefault="001B2275">
      <w:pPr>
        <w:numPr>
          <w:ilvl w:val="0"/>
          <w:numId w:val="11"/>
        </w:numPr>
        <w:rPr>
          <w:sz w:val="32"/>
          <w:szCs w:val="32"/>
          <w:rPrChange w:id="327" w:author="D S" w:date="2024-03-09T09:01:00Z">
            <w:rPr/>
          </w:rPrChange>
        </w:rPr>
      </w:pPr>
      <w:r w:rsidRPr="000832EE">
        <w:rPr>
          <w:sz w:val="32"/>
          <w:szCs w:val="32"/>
          <w:rPrChange w:id="328" w:author="D S" w:date="2024-03-09T09:01:00Z">
            <w:rPr/>
          </w:rPrChange>
        </w:rPr>
        <w:t>Recommending policies to the Board for adoption and developing administrative regulations to implement those policies.</w:t>
      </w:r>
    </w:p>
    <w:p w14:paraId="6320416E" w14:textId="77777777" w:rsidR="00412F4D" w:rsidRPr="000832EE" w:rsidRDefault="001B2275">
      <w:pPr>
        <w:numPr>
          <w:ilvl w:val="0"/>
          <w:numId w:val="11"/>
        </w:numPr>
        <w:rPr>
          <w:sz w:val="32"/>
          <w:szCs w:val="32"/>
          <w:rPrChange w:id="329" w:author="D S" w:date="2024-03-09T09:01:00Z">
            <w:rPr/>
          </w:rPrChange>
        </w:rPr>
      </w:pPr>
      <w:r w:rsidRPr="000832EE">
        <w:rPr>
          <w:sz w:val="32"/>
          <w:szCs w:val="32"/>
          <w:rPrChange w:id="330" w:author="D S" w:date="2024-03-09T09:01:00Z">
            <w:rPr/>
          </w:rPrChange>
        </w:rPr>
        <w:t>Providing leadership for the attainment of student performance.</w:t>
      </w:r>
    </w:p>
    <w:p w14:paraId="677B0E99" w14:textId="77777777" w:rsidR="00412F4D" w:rsidRPr="000832EE" w:rsidRDefault="001B2275">
      <w:pPr>
        <w:numPr>
          <w:ilvl w:val="0"/>
          <w:numId w:val="11"/>
        </w:numPr>
        <w:rPr>
          <w:sz w:val="32"/>
          <w:szCs w:val="32"/>
          <w:rPrChange w:id="331" w:author="D S" w:date="2024-03-09T09:01:00Z">
            <w:rPr/>
          </w:rPrChange>
        </w:rPr>
      </w:pPr>
      <w:r w:rsidRPr="000832EE">
        <w:rPr>
          <w:sz w:val="32"/>
          <w:szCs w:val="32"/>
          <w:rPrChange w:id="332" w:author="D S" w:date="2024-03-09T09:01:00Z">
            <w:rPr/>
          </w:rPrChange>
        </w:rPr>
        <w:t>Ensure that Trustees have received, in a timely manner, all appropriate and pertinent data and information to make a well- informed decision.</w:t>
      </w:r>
    </w:p>
    <w:p w14:paraId="76EBE429" w14:textId="77777777" w:rsidR="00412F4D" w:rsidRPr="000832EE" w:rsidRDefault="001B2275">
      <w:pPr>
        <w:pStyle w:val="Heading2"/>
        <w:rPr>
          <w:sz w:val="32"/>
          <w:szCs w:val="32"/>
          <w:rPrChange w:id="333" w:author="D S" w:date="2024-03-09T09:01:00Z">
            <w:rPr/>
          </w:rPrChange>
        </w:rPr>
      </w:pPr>
      <w:bookmarkStart w:id="334" w:name="board-meetings"/>
      <w:bookmarkEnd w:id="302"/>
      <w:r w:rsidRPr="000832EE">
        <w:rPr>
          <w:sz w:val="32"/>
          <w:szCs w:val="32"/>
          <w:rPrChange w:id="335" w:author="D S" w:date="2024-03-09T09:01:00Z">
            <w:rPr/>
          </w:rPrChange>
        </w:rPr>
        <w:t>BOARD MEETINGS</w:t>
      </w:r>
    </w:p>
    <w:p w14:paraId="529CFE44" w14:textId="77777777" w:rsidR="00412F4D" w:rsidRPr="000832EE" w:rsidRDefault="001B2275">
      <w:pPr>
        <w:pStyle w:val="Heading3"/>
        <w:rPr>
          <w:sz w:val="32"/>
          <w:szCs w:val="32"/>
          <w:rPrChange w:id="336" w:author="D S" w:date="2024-03-09T09:01:00Z">
            <w:rPr/>
          </w:rPrChange>
        </w:rPr>
      </w:pPr>
      <w:bookmarkStart w:id="337" w:name="placing-items-on-the-agenda"/>
      <w:r w:rsidRPr="000832EE">
        <w:rPr>
          <w:sz w:val="32"/>
          <w:szCs w:val="32"/>
          <w:rPrChange w:id="338" w:author="D S" w:date="2024-03-09T09:01:00Z">
            <w:rPr/>
          </w:rPrChange>
        </w:rPr>
        <w:t>Placing Items on the Agenda:</w:t>
      </w:r>
    </w:p>
    <w:p w14:paraId="6BD35CD4" w14:textId="77777777" w:rsidR="00412F4D" w:rsidRPr="000832EE" w:rsidRDefault="001B2275">
      <w:pPr>
        <w:pStyle w:val="FirstParagraph"/>
        <w:rPr>
          <w:sz w:val="32"/>
          <w:szCs w:val="32"/>
          <w:rPrChange w:id="339" w:author="D S" w:date="2024-03-09T09:01:00Z">
            <w:rPr/>
          </w:rPrChange>
        </w:rPr>
      </w:pPr>
      <w:r w:rsidRPr="000832EE">
        <w:rPr>
          <w:sz w:val="32"/>
          <w:szCs w:val="32"/>
          <w:rPrChange w:id="340" w:author="D S" w:date="2024-03-09T09:01:00Z">
            <w:rPr/>
          </w:rPrChange>
        </w:rPr>
        <w:t xml:space="preserve">The Board will maintain an agenda planning calendar. The agenda is created by the Superintendent and Board executive committee approximately a week and a half before the Board meetings. Any two Board members may request through the Board President or Superintendent any item they wish to have placed on a future agenda. In reviewing the preliminary agenda before posting, the Board President shall ensure that any topics the Board or any two individual Board members have requested to be addressed are </w:t>
      </w:r>
      <w:r w:rsidRPr="000832EE">
        <w:rPr>
          <w:sz w:val="32"/>
          <w:szCs w:val="32"/>
          <w:rPrChange w:id="341" w:author="D S" w:date="2024-03-09T09:01:00Z">
            <w:rPr/>
          </w:rPrChange>
        </w:rPr>
        <w:lastRenderedPageBreak/>
        <w:t>either on that agenda or are scheduled for deliberation at an appropriate time in the near future, not to exceed 60 days.</w:t>
      </w:r>
    </w:p>
    <w:p w14:paraId="269D20F6" w14:textId="6E845BA1" w:rsidR="00412F4D" w:rsidRPr="000832EE" w:rsidRDefault="001B2275">
      <w:pPr>
        <w:pStyle w:val="BodyText"/>
        <w:rPr>
          <w:sz w:val="32"/>
          <w:szCs w:val="32"/>
          <w:rPrChange w:id="342" w:author="D S" w:date="2024-03-09T09:01:00Z">
            <w:rPr/>
          </w:rPrChange>
        </w:rPr>
      </w:pPr>
      <w:r w:rsidRPr="000832EE">
        <w:rPr>
          <w:sz w:val="32"/>
          <w:szCs w:val="32"/>
          <w:rPrChange w:id="343" w:author="D S" w:date="2024-03-09T09:01:00Z">
            <w:rPr/>
          </w:rPrChange>
        </w:rPr>
        <w:t xml:space="preserve">In accordance with Texas open Meeting Act (TOMA), no agenda may be posted less than 72 hours in advance of a meeting, except in an emergency as per Texas Government Code. Each agenda item must be identified in sufficient detail that the general subject can be understood by the public, </w:t>
      </w:r>
      <w:ins w:id="344" w:author="D S" w:date="2024-03-19T16:55:00Z">
        <w:r w:rsidR="00761FEE">
          <w:rPr>
            <w:sz w:val="32"/>
            <w:szCs w:val="32"/>
          </w:rPr>
          <w:t>e.g.,</w:t>
        </w:r>
      </w:ins>
      <w:del w:id="345" w:author="D S" w:date="2024-03-19T16:55:00Z">
        <w:r w:rsidRPr="000832EE" w:rsidDel="00761FEE">
          <w:rPr>
            <w:sz w:val="32"/>
            <w:szCs w:val="32"/>
            <w:rPrChange w:id="346" w:author="D S" w:date="2024-03-09T09:01:00Z">
              <w:rPr/>
            </w:rPrChange>
          </w:rPr>
          <w:delText>i.e.</w:delText>
        </w:r>
      </w:del>
      <w:r w:rsidRPr="000832EE">
        <w:rPr>
          <w:sz w:val="32"/>
          <w:szCs w:val="32"/>
          <w:rPrChange w:id="347" w:author="D S" w:date="2024-03-09T09:01:00Z">
            <w:rPr/>
          </w:rPrChange>
        </w:rPr>
        <w:t> “</w:t>
      </w:r>
      <w:r w:rsidRPr="000832EE">
        <w:rPr>
          <w:b/>
          <w:bCs/>
          <w:sz w:val="32"/>
          <w:szCs w:val="32"/>
          <w:rPrChange w:id="348" w:author="D S" w:date="2024-03-09T09:01:00Z">
            <w:rPr>
              <w:b/>
              <w:bCs/>
            </w:rPr>
          </w:rPrChange>
        </w:rPr>
        <w:t>Request for Board Discussion and Action – Appointment of a District Rezoning Committee</w:t>
      </w:r>
      <w:r w:rsidRPr="000832EE">
        <w:rPr>
          <w:sz w:val="32"/>
          <w:szCs w:val="32"/>
          <w:rPrChange w:id="349" w:author="D S" w:date="2024-03-09T09:01:00Z">
            <w:rPr/>
          </w:rPrChange>
        </w:rPr>
        <w:t>”.</w:t>
      </w:r>
    </w:p>
    <w:p w14:paraId="75063F3A" w14:textId="77777777" w:rsidR="00412F4D" w:rsidRPr="000832EE" w:rsidRDefault="001B2275">
      <w:pPr>
        <w:pStyle w:val="Heading3"/>
        <w:rPr>
          <w:sz w:val="32"/>
          <w:szCs w:val="32"/>
          <w:rPrChange w:id="350" w:author="D S" w:date="2024-03-09T09:01:00Z">
            <w:rPr/>
          </w:rPrChange>
        </w:rPr>
      </w:pPr>
      <w:bookmarkStart w:id="351" w:name="posting-notice-of-agenda"/>
      <w:bookmarkEnd w:id="337"/>
      <w:r w:rsidRPr="000832EE">
        <w:rPr>
          <w:sz w:val="32"/>
          <w:szCs w:val="32"/>
          <w:rPrChange w:id="352" w:author="D S" w:date="2024-03-09T09:01:00Z">
            <w:rPr/>
          </w:rPrChange>
        </w:rPr>
        <w:t>Posting Notice of Agenda:</w:t>
      </w:r>
    </w:p>
    <w:p w14:paraId="0BB48750" w14:textId="1DA1986B" w:rsidR="00412F4D" w:rsidRPr="000832EE" w:rsidRDefault="001B2275">
      <w:pPr>
        <w:pStyle w:val="FirstParagraph"/>
        <w:rPr>
          <w:sz w:val="32"/>
          <w:szCs w:val="32"/>
          <w:rPrChange w:id="353" w:author="D S" w:date="2024-03-09T09:01:00Z">
            <w:rPr/>
          </w:rPrChange>
        </w:rPr>
      </w:pPr>
      <w:r w:rsidRPr="000832EE">
        <w:rPr>
          <w:sz w:val="32"/>
          <w:szCs w:val="32"/>
          <w:rPrChange w:id="354" w:author="D S" w:date="2024-03-09T09:01:00Z">
            <w:rPr/>
          </w:rPrChange>
        </w:rPr>
        <w:t>TOMA requires that the notice of a Board meeting be posted in a place “readily accessible” to the general public at all times. The SCUC</w:t>
      </w:r>
      <w:ins w:id="355" w:author="D S" w:date="2024-03-19T16:55:00Z">
        <w:r w:rsidR="00E85BDA">
          <w:rPr>
            <w:sz w:val="32"/>
            <w:szCs w:val="32"/>
          </w:rPr>
          <w:t>-</w:t>
        </w:r>
      </w:ins>
      <w:r w:rsidRPr="000832EE">
        <w:rPr>
          <w:sz w:val="32"/>
          <w:szCs w:val="32"/>
          <w:rPrChange w:id="356" w:author="D S" w:date="2024-03-09T09:01:00Z">
            <w:rPr/>
          </w:rPrChange>
        </w:rPr>
        <w:t>ISD notice of Board meetings is posted on an outside bulletin Board at the administration building at least seventy-two hours prior to the scheduled time of the meeting (at least two hours prior to the time of an emergency meeting). The notice of the meeting and agenda are posted on the website.</w:t>
      </w:r>
    </w:p>
    <w:p w14:paraId="27B7C9A0" w14:textId="77777777" w:rsidR="00412F4D" w:rsidRPr="000832EE" w:rsidRDefault="001B2275">
      <w:pPr>
        <w:pStyle w:val="Heading3"/>
        <w:rPr>
          <w:sz w:val="32"/>
          <w:szCs w:val="32"/>
          <w:rPrChange w:id="357" w:author="D S" w:date="2024-03-09T09:01:00Z">
            <w:rPr/>
          </w:rPrChange>
        </w:rPr>
      </w:pPr>
      <w:bookmarkStart w:id="358" w:name="board-packet"/>
      <w:bookmarkEnd w:id="351"/>
      <w:r w:rsidRPr="000832EE">
        <w:rPr>
          <w:sz w:val="32"/>
          <w:szCs w:val="32"/>
          <w:rPrChange w:id="359" w:author="D S" w:date="2024-03-09T09:01:00Z">
            <w:rPr/>
          </w:rPrChange>
        </w:rPr>
        <w:t>Board Packet:</w:t>
      </w:r>
    </w:p>
    <w:p w14:paraId="50BED67E" w14:textId="77777777" w:rsidR="00412F4D" w:rsidRPr="000832EE" w:rsidRDefault="001B2275">
      <w:pPr>
        <w:pStyle w:val="FirstParagraph"/>
        <w:rPr>
          <w:sz w:val="32"/>
          <w:szCs w:val="32"/>
          <w:rPrChange w:id="360" w:author="D S" w:date="2024-03-09T09:01:00Z">
            <w:rPr/>
          </w:rPrChange>
        </w:rPr>
      </w:pPr>
      <w:r w:rsidRPr="000832EE">
        <w:rPr>
          <w:sz w:val="32"/>
          <w:szCs w:val="32"/>
          <w:rPrChange w:id="361" w:author="D S" w:date="2024-03-09T09:01:00Z">
            <w:rPr/>
          </w:rPrChange>
        </w:rPr>
        <w:t>A packet is prepared each month for Board Members the week prior to the meeting. Along with the agenda, the packet includes documents that give a brief explanation of the items placed on the agenda. The packet may include financial statements, lists of bills payable, and other supporting data/explanatory documents so Board Members may have an opportunity to review the information before the meeting. If members have questions or concerns on any of these items, they are strongly encouraged to contact the Superintendent prior to the meeting in order to minimize confusion at the meetings. The agenda form is intended as a method to ensure organization and to conduct Board meetings in an efficient and timely manner.</w:t>
      </w:r>
    </w:p>
    <w:p w14:paraId="443771AC" w14:textId="77777777" w:rsidR="00412F4D" w:rsidRPr="000832EE" w:rsidRDefault="001B2275">
      <w:pPr>
        <w:pStyle w:val="Heading3"/>
        <w:rPr>
          <w:sz w:val="32"/>
          <w:szCs w:val="32"/>
          <w:rPrChange w:id="362" w:author="D S" w:date="2024-03-09T09:01:00Z">
            <w:rPr/>
          </w:rPrChange>
        </w:rPr>
      </w:pPr>
      <w:bookmarkStart w:id="363" w:name="consent-agenda"/>
      <w:bookmarkEnd w:id="358"/>
      <w:r w:rsidRPr="000832EE">
        <w:rPr>
          <w:sz w:val="32"/>
          <w:szCs w:val="32"/>
          <w:rPrChange w:id="364" w:author="D S" w:date="2024-03-09T09:01:00Z">
            <w:rPr/>
          </w:rPrChange>
        </w:rPr>
        <w:lastRenderedPageBreak/>
        <w:t>Consent Agenda:</w:t>
      </w:r>
    </w:p>
    <w:p w14:paraId="1E109B6B" w14:textId="77777777" w:rsidR="00412F4D" w:rsidRPr="000832EE" w:rsidRDefault="001B2275">
      <w:pPr>
        <w:pStyle w:val="FirstParagraph"/>
        <w:rPr>
          <w:sz w:val="32"/>
          <w:szCs w:val="32"/>
          <w:rPrChange w:id="365" w:author="D S" w:date="2024-03-09T09:01:00Z">
            <w:rPr/>
          </w:rPrChange>
        </w:rPr>
      </w:pPr>
      <w:r w:rsidRPr="000832EE">
        <w:rPr>
          <w:sz w:val="32"/>
          <w:szCs w:val="32"/>
          <w:rPrChange w:id="366" w:author="D S" w:date="2024-03-09T09:01:00Z">
            <w:rPr/>
          </w:rPrChange>
        </w:rPr>
        <w:t>Consent agenda items are routine items that may be acted on as a single item with one vote. These items may include but are not limited to annual contract renewals with Regions 13 &amp; 20, Texas Education Agency items, budget amendments, financial information, and minutes of recent Board meetings. A Trustee may request an item be pulled for separate discussion at the scheduled meeting.</w:t>
      </w:r>
    </w:p>
    <w:p w14:paraId="7E2719BB" w14:textId="77777777" w:rsidR="00412F4D" w:rsidRPr="000832EE" w:rsidRDefault="001B2275">
      <w:pPr>
        <w:pStyle w:val="Heading3"/>
        <w:rPr>
          <w:sz w:val="32"/>
          <w:szCs w:val="32"/>
          <w:rPrChange w:id="367" w:author="D S" w:date="2024-03-09T09:01:00Z">
            <w:rPr/>
          </w:rPrChange>
        </w:rPr>
      </w:pPr>
      <w:bookmarkStart w:id="368" w:name="items-for-closed-session"/>
      <w:bookmarkEnd w:id="363"/>
      <w:r w:rsidRPr="000832EE">
        <w:rPr>
          <w:sz w:val="32"/>
          <w:szCs w:val="32"/>
          <w:rPrChange w:id="369" w:author="D S" w:date="2024-03-09T09:01:00Z">
            <w:rPr/>
          </w:rPrChange>
        </w:rPr>
        <w:t>Items for Closed Session:</w:t>
      </w:r>
    </w:p>
    <w:p w14:paraId="4968FA45" w14:textId="77777777" w:rsidR="00E85BDA" w:rsidRDefault="001B2275">
      <w:pPr>
        <w:pStyle w:val="FirstParagraph"/>
        <w:rPr>
          <w:ins w:id="370" w:author="D S" w:date="2024-03-19T16:57:00Z"/>
          <w:sz w:val="32"/>
          <w:szCs w:val="32"/>
        </w:rPr>
      </w:pPr>
      <w:r w:rsidRPr="000832EE">
        <w:rPr>
          <w:sz w:val="32"/>
          <w:szCs w:val="32"/>
          <w:rPrChange w:id="371" w:author="D S" w:date="2024-03-09T09:01:00Z">
            <w:rPr/>
          </w:rPrChange>
        </w:rPr>
        <w:t xml:space="preserve">Generally, personnel issues must be discussed in closed session, unless otherwise required by Texas open Meeting Act. The primary purpose behind a closed session for personnel matters is to protect the employee or student from possible unjustified harm to his/her reputation and to comply with the law. </w:t>
      </w:r>
    </w:p>
    <w:p w14:paraId="5D59217A" w14:textId="32BCA1B2" w:rsidR="00E85BDA" w:rsidRDefault="001B2275">
      <w:pPr>
        <w:pStyle w:val="FirstParagraph"/>
        <w:rPr>
          <w:ins w:id="372" w:author="D S" w:date="2024-03-19T16:57:00Z"/>
          <w:sz w:val="32"/>
          <w:szCs w:val="32"/>
        </w:rPr>
      </w:pPr>
      <w:r w:rsidRPr="000832EE">
        <w:rPr>
          <w:sz w:val="32"/>
          <w:szCs w:val="32"/>
          <w:rPrChange w:id="373" w:author="D S" w:date="2024-03-09T09:01:00Z">
            <w:rPr/>
          </w:rPrChange>
        </w:rPr>
        <w:t xml:space="preserve">The provision for closed meetings applies only to deliberations concerning individual employees or students. TOMA requires that the subject matter of the closed meeting be set forth with sufficient particularity to notify the public of the matters under consideration. Merely stating that “litigation”, or “routine business,” will be discussed is insufficient. </w:t>
      </w:r>
    </w:p>
    <w:p w14:paraId="644BE167" w14:textId="77777777" w:rsidR="00E85BDA" w:rsidRDefault="001B2275">
      <w:pPr>
        <w:pStyle w:val="FirstParagraph"/>
        <w:rPr>
          <w:ins w:id="374" w:author="D S" w:date="2024-03-19T16:57:00Z"/>
          <w:sz w:val="32"/>
          <w:szCs w:val="32"/>
        </w:rPr>
      </w:pPr>
      <w:r w:rsidRPr="000832EE">
        <w:rPr>
          <w:sz w:val="32"/>
          <w:szCs w:val="32"/>
          <w:rPrChange w:id="375" w:author="D S" w:date="2024-03-09T09:01:00Z">
            <w:rPr/>
          </w:rPrChange>
        </w:rPr>
        <w:t xml:space="preserve">The agenda topic should be expanded/explained to give the interested reader a better idea of the issues to be discussed and decided. If a matter involves a class of employees, such as the salary of a group of employees, it should be deliberated in an open meeting. </w:t>
      </w:r>
    </w:p>
    <w:p w14:paraId="3D130E2C" w14:textId="0C062F29" w:rsidR="00412F4D" w:rsidRPr="000832EE" w:rsidRDefault="001B2275">
      <w:pPr>
        <w:pStyle w:val="FirstParagraph"/>
        <w:rPr>
          <w:sz w:val="32"/>
          <w:szCs w:val="32"/>
          <w:rPrChange w:id="376" w:author="D S" w:date="2024-03-09T09:01:00Z">
            <w:rPr/>
          </w:rPrChange>
        </w:rPr>
      </w:pPr>
      <w:r w:rsidRPr="000832EE">
        <w:rPr>
          <w:sz w:val="32"/>
          <w:szCs w:val="32"/>
          <w:rPrChange w:id="377" w:author="D S" w:date="2024-03-09T09:01:00Z">
            <w:rPr/>
          </w:rPrChange>
        </w:rPr>
        <w:t>The Board can discuss only those items listed on the closed session agenda. Closed session discussions must remain confidential. No action may be taken during closed session. All action must be taken in open session.</w:t>
      </w:r>
    </w:p>
    <w:p w14:paraId="4A03CD7E" w14:textId="77777777" w:rsidR="00E85BDA" w:rsidRDefault="001B2275">
      <w:pPr>
        <w:pStyle w:val="BodyText"/>
        <w:rPr>
          <w:ins w:id="378" w:author="D S" w:date="2024-03-19T16:58:00Z"/>
          <w:sz w:val="32"/>
          <w:szCs w:val="32"/>
        </w:rPr>
      </w:pPr>
      <w:r w:rsidRPr="000832EE">
        <w:rPr>
          <w:sz w:val="32"/>
          <w:szCs w:val="32"/>
          <w:rPrChange w:id="379" w:author="D S" w:date="2024-03-09T09:01:00Z">
            <w:rPr/>
          </w:rPrChange>
        </w:rPr>
        <w:t xml:space="preserve">Records must be kept of closed meetings as well. The Board must keep a Certified Agenda during closed session unless the closed </w:t>
      </w:r>
      <w:r w:rsidRPr="000832EE">
        <w:rPr>
          <w:sz w:val="32"/>
          <w:szCs w:val="32"/>
          <w:rPrChange w:id="380" w:author="D S" w:date="2024-03-09T09:01:00Z">
            <w:rPr/>
          </w:rPrChange>
        </w:rPr>
        <w:lastRenderedPageBreak/>
        <w:t xml:space="preserve">meeting was for the purpose of consulting with an attorney. Typically, this is the duty of the Board Secretary. </w:t>
      </w:r>
    </w:p>
    <w:p w14:paraId="1F1395EA" w14:textId="080885DB" w:rsidR="00412F4D" w:rsidRPr="000832EE" w:rsidRDefault="001B2275">
      <w:pPr>
        <w:pStyle w:val="BodyText"/>
        <w:rPr>
          <w:sz w:val="32"/>
          <w:szCs w:val="32"/>
          <w:rPrChange w:id="381" w:author="D S" w:date="2024-03-09T09:01:00Z">
            <w:rPr/>
          </w:rPrChange>
        </w:rPr>
      </w:pPr>
      <w:r w:rsidRPr="000832EE">
        <w:rPr>
          <w:sz w:val="32"/>
          <w:szCs w:val="32"/>
          <w:rPrChange w:id="382" w:author="D S" w:date="2024-03-09T09:01:00Z">
            <w:rPr/>
          </w:rPrChange>
        </w:rPr>
        <w:t>Participation in a closed meeting knowing that a Certified Agenda or audio recording is not being kept constitutes a Class C Misdemeanor. Even though the certified agenda is confidential and can be inspected only by court order, sufficient detail should be included in the certified agenda so that a reasonable person reading the agenda would understand the scope and nature of the items discussed at the closed session. The certified agenda or audio recording must be maintained for two years following the meeting.</w:t>
      </w:r>
    </w:p>
    <w:p w14:paraId="4D6AE303" w14:textId="77777777" w:rsidR="00412F4D" w:rsidRPr="000832EE" w:rsidRDefault="001B2275">
      <w:pPr>
        <w:pStyle w:val="Heading3"/>
        <w:rPr>
          <w:sz w:val="32"/>
          <w:szCs w:val="32"/>
          <w:rPrChange w:id="383" w:author="D S" w:date="2024-03-09T09:01:00Z">
            <w:rPr/>
          </w:rPrChange>
        </w:rPr>
      </w:pPr>
      <w:bookmarkStart w:id="384" w:name="closed-session-confidentiality"/>
      <w:bookmarkEnd w:id="368"/>
      <w:r w:rsidRPr="000832EE">
        <w:rPr>
          <w:sz w:val="32"/>
          <w:szCs w:val="32"/>
          <w:rPrChange w:id="385" w:author="D S" w:date="2024-03-09T09:01:00Z">
            <w:rPr/>
          </w:rPrChange>
        </w:rPr>
        <w:t>Closed Session – Confidentiality:</w:t>
      </w:r>
    </w:p>
    <w:p w14:paraId="1893BBFD" w14:textId="77777777" w:rsidR="00412F4D" w:rsidRPr="000832EE" w:rsidRDefault="001B2275">
      <w:pPr>
        <w:pStyle w:val="FirstParagraph"/>
        <w:rPr>
          <w:sz w:val="32"/>
          <w:szCs w:val="32"/>
          <w:rPrChange w:id="386" w:author="D S" w:date="2024-03-09T09:01:00Z">
            <w:rPr/>
          </w:rPrChange>
        </w:rPr>
      </w:pPr>
      <w:r w:rsidRPr="000832EE">
        <w:rPr>
          <w:sz w:val="32"/>
          <w:szCs w:val="32"/>
          <w:rPrChange w:id="387" w:author="D S" w:date="2024-03-09T09:01:00Z">
            <w:rPr/>
          </w:rPrChange>
        </w:rPr>
        <w:t>Trustees participating in closed sessions must consider the following provisions related to confidentiality.</w:t>
      </w:r>
    </w:p>
    <w:p w14:paraId="769FA0D7" w14:textId="77777777" w:rsidR="00412F4D" w:rsidRPr="000832EE" w:rsidRDefault="001B2275">
      <w:pPr>
        <w:numPr>
          <w:ilvl w:val="0"/>
          <w:numId w:val="12"/>
        </w:numPr>
        <w:rPr>
          <w:sz w:val="32"/>
          <w:szCs w:val="32"/>
          <w:rPrChange w:id="388" w:author="D S" w:date="2024-03-09T09:01:00Z">
            <w:rPr/>
          </w:rPrChange>
        </w:rPr>
      </w:pPr>
      <w:r w:rsidRPr="000832EE">
        <w:rPr>
          <w:sz w:val="32"/>
          <w:szCs w:val="32"/>
          <w:rPrChange w:id="389" w:author="D S" w:date="2024-03-09T09:01:00Z">
            <w:rPr/>
          </w:rPrChange>
        </w:rPr>
        <w:t>Confidentiality of Closed Session Record.* Certified agendas and tape recordings of the closed portion of the meeting are confidential, available for public inspection and copying only under a court order. Texas Gov’t Code §§ 55.o21 and 551.10 4(c); Tex. Att’y Gen. No. JM-995 (1988).</w:t>
      </w:r>
    </w:p>
    <w:p w14:paraId="64EA4054" w14:textId="77777777" w:rsidR="00412F4D" w:rsidRPr="000832EE" w:rsidRDefault="001B2275">
      <w:pPr>
        <w:numPr>
          <w:ilvl w:val="0"/>
          <w:numId w:val="12"/>
        </w:numPr>
        <w:rPr>
          <w:sz w:val="32"/>
          <w:szCs w:val="32"/>
          <w:rPrChange w:id="390" w:author="D S" w:date="2024-03-09T09:01:00Z">
            <w:rPr/>
          </w:rPrChange>
        </w:rPr>
      </w:pPr>
      <w:r w:rsidRPr="000832EE">
        <w:rPr>
          <w:sz w:val="32"/>
          <w:szCs w:val="32"/>
          <w:rPrChange w:id="391" w:author="D S" w:date="2024-03-09T09:01:00Z">
            <w:rPr/>
          </w:rPrChange>
        </w:rPr>
        <w:t xml:space="preserve">Confidentiality of other Closed Session Written Information.* Because of the nature of the Board’s work, Board members have a great deal of access to information that is confidential either temporarily or permanently. Until it is clear that a document reviewed or discussed in closed session is public, individual Board members have no authorization to release such documents. However, the fact that a document was shared and/or discussed in closed session does not protect it indefinitely. Rather, whether a document is confidential or public depends on the nature of the document itself. For example, an employee evaluation document is confidential by law permanently, while an application for a top-level job may </w:t>
      </w:r>
      <w:r w:rsidRPr="000832EE">
        <w:rPr>
          <w:sz w:val="32"/>
          <w:szCs w:val="32"/>
          <w:rPrChange w:id="392" w:author="D S" w:date="2024-03-09T09:01:00Z">
            <w:rPr/>
          </w:rPrChange>
        </w:rPr>
        <w:lastRenderedPageBreak/>
        <w:t>be confidential only temporarily, until the position is filled or a certain period of time has expired.</w:t>
      </w:r>
    </w:p>
    <w:p w14:paraId="09B2C9D5" w14:textId="5ADE128C" w:rsidR="00412F4D" w:rsidRPr="000832EE" w:rsidRDefault="001B2275">
      <w:pPr>
        <w:numPr>
          <w:ilvl w:val="0"/>
          <w:numId w:val="12"/>
        </w:numPr>
        <w:rPr>
          <w:sz w:val="32"/>
          <w:szCs w:val="32"/>
          <w:rPrChange w:id="393" w:author="D S" w:date="2024-03-09T09:01:00Z">
            <w:rPr/>
          </w:rPrChange>
        </w:rPr>
      </w:pPr>
      <w:r w:rsidRPr="000832EE">
        <w:rPr>
          <w:sz w:val="32"/>
          <w:szCs w:val="32"/>
          <w:rPrChange w:id="394" w:author="D S" w:date="2024-03-09T09:01:00Z">
            <w:rPr/>
          </w:rPrChange>
        </w:rPr>
        <w:t xml:space="preserve">Confidentiality of Closed Session </w:t>
      </w:r>
      <w:ins w:id="395" w:author="D S" w:date="2024-03-19T16:59:00Z">
        <w:r w:rsidR="00E85BDA">
          <w:rPr>
            <w:sz w:val="32"/>
            <w:szCs w:val="32"/>
          </w:rPr>
          <w:t>- O</w:t>
        </w:r>
      </w:ins>
      <w:del w:id="396" w:author="D S" w:date="2024-03-19T16:59:00Z">
        <w:r w:rsidRPr="000832EE" w:rsidDel="00E85BDA">
          <w:rPr>
            <w:sz w:val="32"/>
            <w:szCs w:val="32"/>
            <w:rPrChange w:id="397" w:author="D S" w:date="2024-03-09T09:01:00Z">
              <w:rPr/>
            </w:rPrChange>
          </w:rPr>
          <w:delText>o</w:delText>
        </w:r>
      </w:del>
      <w:r w:rsidRPr="000832EE">
        <w:rPr>
          <w:sz w:val="32"/>
          <w:szCs w:val="32"/>
          <w:rPrChange w:id="398" w:author="D S" w:date="2024-03-09T09:01:00Z">
            <w:rPr/>
          </w:rPrChange>
        </w:rPr>
        <w:t xml:space="preserve">ral Discussions.* Closed sessions have the purpose of allowing Board members to have frank discussions without concern about an off-hand comment or sensitive topic being revealed and possibly result in legal or other problems. Many sensitive closed session discussions, such as those related to individual employees regarding job performance, or the information being discussed may be preliminary and </w:t>
      </w:r>
      <w:del w:id="399" w:author="D S" w:date="2024-03-19T16:59:00Z">
        <w:r w:rsidRPr="000832EE" w:rsidDel="00E85BDA">
          <w:rPr>
            <w:sz w:val="32"/>
            <w:szCs w:val="32"/>
            <w:rPrChange w:id="400" w:author="D S" w:date="2024-03-09T09:01:00Z">
              <w:rPr/>
            </w:rPrChange>
          </w:rPr>
          <w:delText xml:space="preserve">is </w:delText>
        </w:r>
      </w:del>
      <w:del w:id="401" w:author="D S" w:date="2024-03-19T17:00:00Z">
        <w:r w:rsidRPr="000832EE" w:rsidDel="00E85BDA">
          <w:rPr>
            <w:sz w:val="32"/>
            <w:szCs w:val="32"/>
            <w:rPrChange w:id="402" w:author="D S" w:date="2024-03-09T09:01:00Z">
              <w:rPr/>
            </w:rPrChange>
          </w:rPr>
          <w:delText xml:space="preserve">likely </w:delText>
        </w:r>
      </w:del>
      <w:del w:id="403" w:author="D S" w:date="2024-03-19T17:01:00Z">
        <w:r w:rsidRPr="000832EE" w:rsidDel="00E85BDA">
          <w:rPr>
            <w:sz w:val="32"/>
            <w:szCs w:val="32"/>
            <w:rPrChange w:id="404" w:author="D S" w:date="2024-03-09T09:01:00Z">
              <w:rPr/>
            </w:rPrChange>
          </w:rPr>
          <w:delText xml:space="preserve">to </w:delText>
        </w:r>
      </w:del>
      <w:ins w:id="405" w:author="D S" w:date="2024-03-19T17:01:00Z">
        <w:r w:rsidR="00E85BDA">
          <w:rPr>
            <w:sz w:val="32"/>
            <w:szCs w:val="32"/>
          </w:rPr>
          <w:t xml:space="preserve">may </w:t>
        </w:r>
      </w:ins>
      <w:r w:rsidRPr="000832EE">
        <w:rPr>
          <w:sz w:val="32"/>
          <w:szCs w:val="32"/>
          <w:rPrChange w:id="406" w:author="D S" w:date="2024-03-09T09:01:00Z">
            <w:rPr/>
          </w:rPrChange>
        </w:rPr>
        <w:t>change. Any discussion authorized to be discussed in closed session about information not yet available to the public or staff should be limited to that closed session until and unless final action is considered and taken.</w:t>
      </w:r>
    </w:p>
    <w:p w14:paraId="2AF5B8C3" w14:textId="77777777" w:rsidR="00412F4D" w:rsidRPr="000832EE" w:rsidRDefault="001B2275">
      <w:pPr>
        <w:pStyle w:val="Heading3"/>
        <w:rPr>
          <w:sz w:val="32"/>
          <w:szCs w:val="32"/>
          <w:rPrChange w:id="407" w:author="D S" w:date="2024-03-09T09:01:00Z">
            <w:rPr/>
          </w:rPrChange>
        </w:rPr>
      </w:pPr>
      <w:bookmarkStart w:id="408" w:name="calling-meeting-to-order"/>
      <w:bookmarkEnd w:id="384"/>
      <w:r w:rsidRPr="000832EE">
        <w:rPr>
          <w:sz w:val="32"/>
          <w:szCs w:val="32"/>
          <w:rPrChange w:id="409" w:author="D S" w:date="2024-03-09T09:01:00Z">
            <w:rPr/>
          </w:rPrChange>
        </w:rPr>
        <w:t>Calling Meeting to Order:</w:t>
      </w:r>
    </w:p>
    <w:p w14:paraId="2FBDD626" w14:textId="77777777" w:rsidR="00412F4D" w:rsidRPr="000832EE" w:rsidRDefault="001B2275">
      <w:pPr>
        <w:pStyle w:val="FirstParagraph"/>
        <w:rPr>
          <w:sz w:val="32"/>
          <w:szCs w:val="32"/>
          <w:rPrChange w:id="410" w:author="D S" w:date="2024-03-09T09:01:00Z">
            <w:rPr/>
          </w:rPrChange>
        </w:rPr>
      </w:pPr>
      <w:r w:rsidRPr="000832EE">
        <w:rPr>
          <w:sz w:val="32"/>
          <w:szCs w:val="32"/>
          <w:rPrChange w:id="411" w:author="D S" w:date="2024-03-09T09:01:00Z">
            <w:rPr/>
          </w:rPrChange>
        </w:rPr>
        <w:t>A quorum of Trustees, which is four of the seven members, must be present to conduct a Board meeting.</w:t>
      </w:r>
    </w:p>
    <w:p w14:paraId="20CD4A52" w14:textId="77777777" w:rsidR="00412F4D" w:rsidRPr="000832EE" w:rsidRDefault="001B2275">
      <w:pPr>
        <w:pStyle w:val="Heading3"/>
        <w:rPr>
          <w:sz w:val="32"/>
          <w:szCs w:val="32"/>
          <w:rPrChange w:id="412" w:author="D S" w:date="2024-03-09T09:01:00Z">
            <w:rPr/>
          </w:rPrChange>
        </w:rPr>
      </w:pPr>
      <w:bookmarkStart w:id="413" w:name="voting"/>
      <w:bookmarkEnd w:id="408"/>
      <w:r w:rsidRPr="000832EE">
        <w:rPr>
          <w:sz w:val="32"/>
          <w:szCs w:val="32"/>
          <w:rPrChange w:id="414" w:author="D S" w:date="2024-03-09T09:01:00Z">
            <w:rPr/>
          </w:rPrChange>
        </w:rPr>
        <w:t>Voting:</w:t>
      </w:r>
    </w:p>
    <w:p w14:paraId="0B2C14CF" w14:textId="77777777" w:rsidR="00E85BDA" w:rsidRDefault="001B2275">
      <w:pPr>
        <w:pStyle w:val="FirstParagraph"/>
        <w:rPr>
          <w:ins w:id="415" w:author="D S" w:date="2024-03-19T17:02:00Z"/>
          <w:sz w:val="32"/>
          <w:szCs w:val="32"/>
        </w:rPr>
      </w:pPr>
      <w:r w:rsidRPr="000832EE">
        <w:rPr>
          <w:sz w:val="32"/>
          <w:szCs w:val="32"/>
          <w:rPrChange w:id="416" w:author="D S" w:date="2024-03-09T09:01:00Z">
            <w:rPr/>
          </w:rPrChange>
        </w:rPr>
        <w:t xml:space="preserve">While the Board meetings are based on Robert’s Rules of order, the Board does observe parliamentary procedures for the voting process. </w:t>
      </w:r>
      <w:ins w:id="417" w:author="D S" w:date="2024-03-19T17:01:00Z">
        <w:r w:rsidR="00E85BDA">
          <w:rPr>
            <w:sz w:val="32"/>
            <w:szCs w:val="32"/>
          </w:rPr>
          <w:t>O</w:t>
        </w:r>
      </w:ins>
      <w:del w:id="418" w:author="D S" w:date="2024-03-19T17:01:00Z">
        <w:r w:rsidRPr="000832EE" w:rsidDel="00E85BDA">
          <w:rPr>
            <w:sz w:val="32"/>
            <w:szCs w:val="32"/>
            <w:rPrChange w:id="419" w:author="D S" w:date="2024-03-09T09:01:00Z">
              <w:rPr/>
            </w:rPrChange>
          </w:rPr>
          <w:delText>o</w:delText>
        </w:r>
      </w:del>
      <w:r w:rsidRPr="000832EE">
        <w:rPr>
          <w:sz w:val="32"/>
          <w:szCs w:val="32"/>
          <w:rPrChange w:id="420" w:author="D S" w:date="2024-03-09T09:01:00Z">
            <w:rPr/>
          </w:rPrChange>
        </w:rPr>
        <w:t xml:space="preserve">nly items listed on the agenda may be discussed at a Board meeting. All discussion shall be directed solely to the business currently under deliberation. </w:t>
      </w:r>
    </w:p>
    <w:p w14:paraId="7EA8EF72" w14:textId="09FB5D04" w:rsidR="00412F4D" w:rsidRPr="000832EE" w:rsidRDefault="001B2275">
      <w:pPr>
        <w:pStyle w:val="FirstParagraph"/>
        <w:rPr>
          <w:sz w:val="32"/>
          <w:szCs w:val="32"/>
          <w:rPrChange w:id="421" w:author="D S" w:date="2024-03-09T09:01:00Z">
            <w:rPr/>
          </w:rPrChange>
        </w:rPr>
      </w:pPr>
      <w:r w:rsidRPr="000832EE">
        <w:rPr>
          <w:sz w:val="32"/>
          <w:szCs w:val="32"/>
          <w:rPrChange w:id="422" w:author="D S" w:date="2024-03-09T09:01:00Z">
            <w:rPr/>
          </w:rPrChange>
        </w:rPr>
        <w:t>The Board President has the responsibility to keep the discussion to the matter at hand and shall halt discussion that does not apply to the agenda item currently before the Board. The Board President will vote on all action items. The Board will clarify any specific criteria expected for staff reports. Agenda items listed as “Reports” are for discussion/briefing only and do not require a vote.</w:t>
      </w:r>
    </w:p>
    <w:p w14:paraId="31F6E971" w14:textId="77777777" w:rsidR="00412F4D" w:rsidRPr="000832EE" w:rsidRDefault="001B2275">
      <w:pPr>
        <w:pStyle w:val="Heading3"/>
        <w:rPr>
          <w:sz w:val="32"/>
          <w:szCs w:val="32"/>
          <w:rPrChange w:id="423" w:author="D S" w:date="2024-03-09T09:01:00Z">
            <w:rPr/>
          </w:rPrChange>
        </w:rPr>
      </w:pPr>
      <w:bookmarkStart w:id="424" w:name="public-comments-regular-board-meetings"/>
      <w:bookmarkEnd w:id="413"/>
      <w:r w:rsidRPr="000832EE">
        <w:rPr>
          <w:sz w:val="32"/>
          <w:szCs w:val="32"/>
          <w:rPrChange w:id="425" w:author="D S" w:date="2024-03-09T09:01:00Z">
            <w:rPr/>
          </w:rPrChange>
        </w:rPr>
        <w:lastRenderedPageBreak/>
        <w:t>Public Comments – Regular Board Meetings:</w:t>
      </w:r>
    </w:p>
    <w:p w14:paraId="686665CC" w14:textId="77777777" w:rsidR="00412F4D" w:rsidRPr="000832EE" w:rsidRDefault="001B2275">
      <w:pPr>
        <w:pStyle w:val="FirstParagraph"/>
        <w:rPr>
          <w:sz w:val="32"/>
          <w:szCs w:val="32"/>
          <w:rPrChange w:id="426" w:author="D S" w:date="2024-03-09T09:01:00Z">
            <w:rPr/>
          </w:rPrChange>
        </w:rPr>
      </w:pPr>
      <w:r w:rsidRPr="000832EE">
        <w:rPr>
          <w:sz w:val="32"/>
          <w:szCs w:val="32"/>
          <w:rPrChange w:id="427" w:author="D S" w:date="2024-03-09T09:01:00Z">
            <w:rPr/>
          </w:rPrChange>
        </w:rPr>
        <w:t>During regular Board Meetings, persons wishing to address the Board have the opportunity to do so during the “public comments” segment of the meeting by signing and making a request on the visitor registration sheet located inside the Board room. Public comments can be related to items on that meeting’s agenda or to non- agenda items.</w:t>
      </w:r>
    </w:p>
    <w:p w14:paraId="3B5C2378" w14:textId="7B36C862" w:rsidR="00412F4D" w:rsidRPr="000832EE" w:rsidRDefault="001B2275">
      <w:pPr>
        <w:numPr>
          <w:ilvl w:val="0"/>
          <w:numId w:val="13"/>
        </w:numPr>
        <w:rPr>
          <w:sz w:val="32"/>
          <w:szCs w:val="32"/>
          <w:rPrChange w:id="428" w:author="D S" w:date="2024-03-09T09:01:00Z">
            <w:rPr/>
          </w:rPrChange>
        </w:rPr>
      </w:pPr>
      <w:r w:rsidRPr="000832EE">
        <w:rPr>
          <w:sz w:val="32"/>
          <w:szCs w:val="32"/>
          <w:rPrChange w:id="429" w:author="D S" w:date="2024-03-09T09:01:00Z">
            <w:rPr/>
          </w:rPrChange>
        </w:rPr>
        <w:t xml:space="preserve">Agenda Items.* Every person who signed up in the appropriate time period may address the Board on an agenda item, prior to the Board’s discussion and/or consideration of the item. </w:t>
      </w:r>
      <w:ins w:id="430" w:author="D S" w:date="2024-03-19T17:03:00Z">
        <w:r w:rsidR="008775F3">
          <w:rPr>
            <w:sz w:val="32"/>
            <w:szCs w:val="32"/>
          </w:rPr>
          <w:t>Unless otherwise determined by the board e</w:t>
        </w:r>
      </w:ins>
      <w:del w:id="431" w:author="D S" w:date="2024-03-19T17:03:00Z">
        <w:r w:rsidRPr="000832EE" w:rsidDel="008775F3">
          <w:rPr>
            <w:sz w:val="32"/>
            <w:szCs w:val="32"/>
            <w:rPrChange w:id="432" w:author="D S" w:date="2024-03-09T09:01:00Z">
              <w:rPr/>
            </w:rPrChange>
          </w:rPr>
          <w:delText>E</w:delText>
        </w:r>
      </w:del>
      <w:r w:rsidRPr="000832EE">
        <w:rPr>
          <w:sz w:val="32"/>
          <w:szCs w:val="32"/>
          <w:rPrChange w:id="433" w:author="D S" w:date="2024-03-09T09:01:00Z">
            <w:rPr/>
          </w:rPrChange>
        </w:rPr>
        <w:t>ach speaker is limited to three minutes.</w:t>
      </w:r>
    </w:p>
    <w:p w14:paraId="58C97CB2" w14:textId="345A85A3" w:rsidR="00412F4D" w:rsidRPr="000832EE" w:rsidRDefault="001B2275">
      <w:pPr>
        <w:numPr>
          <w:ilvl w:val="0"/>
          <w:numId w:val="13"/>
        </w:numPr>
        <w:rPr>
          <w:sz w:val="32"/>
          <w:szCs w:val="32"/>
          <w:rPrChange w:id="434" w:author="D S" w:date="2024-03-09T09:01:00Z">
            <w:rPr/>
          </w:rPrChange>
        </w:rPr>
      </w:pPr>
      <w:r w:rsidRPr="000832EE">
        <w:rPr>
          <w:sz w:val="32"/>
          <w:szCs w:val="32"/>
          <w:rPrChange w:id="435" w:author="D S" w:date="2024-03-09T09:01:00Z">
            <w:rPr/>
          </w:rPrChange>
        </w:rPr>
        <w:t xml:space="preserve">Non-Agenda Items.* Public comments on non-agenda items will be heard early in the Board meeting. </w:t>
      </w:r>
      <w:ins w:id="436" w:author="D S" w:date="2024-03-19T17:04:00Z">
        <w:r w:rsidR="008775F3">
          <w:rPr>
            <w:sz w:val="32"/>
            <w:szCs w:val="32"/>
          </w:rPr>
          <w:t>Unless otherwise determined by the Board, e</w:t>
        </w:r>
      </w:ins>
      <w:del w:id="437" w:author="D S" w:date="2024-03-19T17:04:00Z">
        <w:r w:rsidRPr="000832EE" w:rsidDel="008775F3">
          <w:rPr>
            <w:sz w:val="32"/>
            <w:szCs w:val="32"/>
            <w:rPrChange w:id="438" w:author="D S" w:date="2024-03-09T09:01:00Z">
              <w:rPr/>
            </w:rPrChange>
          </w:rPr>
          <w:delText>E</w:delText>
        </w:r>
      </w:del>
      <w:r w:rsidRPr="000832EE">
        <w:rPr>
          <w:sz w:val="32"/>
          <w:szCs w:val="32"/>
          <w:rPrChange w:id="439" w:author="D S" w:date="2024-03-09T09:01:00Z">
            <w:rPr/>
          </w:rPrChange>
        </w:rPr>
        <w:t xml:space="preserve">ach speaker is limited to three minutes. </w:t>
      </w:r>
      <w:ins w:id="440" w:author="D S" w:date="2024-03-19T17:04:00Z">
        <w:r w:rsidR="008775F3">
          <w:rPr>
            <w:sz w:val="32"/>
            <w:szCs w:val="32"/>
          </w:rPr>
          <w:t>Unless otherwise determined by the Board, a</w:t>
        </w:r>
      </w:ins>
      <w:del w:id="441" w:author="D S" w:date="2024-03-19T17:04:00Z">
        <w:r w:rsidRPr="000832EE" w:rsidDel="008775F3">
          <w:rPr>
            <w:sz w:val="32"/>
            <w:szCs w:val="32"/>
            <w:rPrChange w:id="442" w:author="D S" w:date="2024-03-09T09:01:00Z">
              <w:rPr/>
            </w:rPrChange>
          </w:rPr>
          <w:delText>A</w:delText>
        </w:r>
      </w:del>
      <w:r w:rsidRPr="000832EE">
        <w:rPr>
          <w:sz w:val="32"/>
          <w:szCs w:val="32"/>
          <w:rPrChange w:id="443" w:author="D S" w:date="2024-03-09T09:01:00Z">
            <w:rPr/>
          </w:rPrChange>
        </w:rPr>
        <w:t xml:space="preserve"> total of thirty minutes per meeting may be allowed for public comments for non-agenda items. If more than five persons wish to address the same non-agenda topic, a spokesperson may be asked to speak for the group for one three-minute period.</w:t>
      </w:r>
    </w:p>
    <w:p w14:paraId="44C1AB28" w14:textId="77777777" w:rsidR="00412F4D" w:rsidRPr="000832EE" w:rsidRDefault="001B2275">
      <w:pPr>
        <w:pStyle w:val="FirstParagraph"/>
        <w:rPr>
          <w:sz w:val="32"/>
          <w:szCs w:val="32"/>
          <w:rPrChange w:id="444" w:author="D S" w:date="2024-03-09T09:01:00Z">
            <w:rPr/>
          </w:rPrChange>
        </w:rPr>
      </w:pPr>
      <w:r w:rsidRPr="000832EE">
        <w:rPr>
          <w:sz w:val="32"/>
          <w:szCs w:val="32"/>
          <w:rPrChange w:id="445" w:author="D S" w:date="2024-03-09T09:01:00Z">
            <w:rPr/>
          </w:rPrChange>
        </w:rPr>
        <w:t>If a member of the public asks a question about an item not listed on the published agenda, neither the Board nor the Superintendent may discuss the subject; however, the Superintendent or any member of the Board may respond by providing specific factual information, offering a recitation of existing policy, or by asking clarifying questions. Members may not discuss or deliberate the question.</w:t>
      </w:r>
    </w:p>
    <w:p w14:paraId="54CFE5FC" w14:textId="5E4DFFA0" w:rsidR="00412F4D" w:rsidRPr="000832EE" w:rsidRDefault="001B2275">
      <w:pPr>
        <w:pStyle w:val="BodyText"/>
        <w:rPr>
          <w:sz w:val="32"/>
          <w:szCs w:val="32"/>
          <w:rPrChange w:id="446" w:author="D S" w:date="2024-03-09T09:01:00Z">
            <w:rPr/>
          </w:rPrChange>
        </w:rPr>
      </w:pPr>
      <w:r w:rsidRPr="000832EE">
        <w:rPr>
          <w:sz w:val="32"/>
          <w:szCs w:val="32"/>
          <w:rPrChange w:id="447" w:author="D S" w:date="2024-03-09T09:01:00Z">
            <w:rPr/>
          </w:rPrChange>
        </w:rPr>
        <w:t>Board Policy BED (Legal) states:</w:t>
      </w:r>
      <w:del w:id="448" w:author="D S" w:date="2024-03-19T17:05:00Z">
        <w:r w:rsidRPr="000832EE" w:rsidDel="008775F3">
          <w:rPr>
            <w:sz w:val="32"/>
            <w:szCs w:val="32"/>
            <w:rPrChange w:id="449" w:author="D S" w:date="2024-03-09T09:01:00Z">
              <w:rPr/>
            </w:rPrChange>
          </w:rPr>
          <w:delText>o</w:delText>
        </w:r>
      </w:del>
      <w:r w:rsidRPr="000832EE">
        <w:rPr>
          <w:sz w:val="32"/>
          <w:szCs w:val="32"/>
          <w:rPrChange w:id="450" w:author="D S" w:date="2024-03-09T09:01:00Z">
            <w:rPr/>
          </w:rPrChange>
        </w:rPr>
        <w:t xml:space="preserve"> “Citizens shall have the right, in a peaceable manner, to assemble together for their common good and to apply to those invested with the powers of Government for </w:t>
      </w:r>
      <w:r w:rsidRPr="000832EE">
        <w:rPr>
          <w:sz w:val="32"/>
          <w:szCs w:val="32"/>
          <w:rPrChange w:id="451" w:author="D S" w:date="2024-03-09T09:01:00Z">
            <w:rPr/>
          </w:rPrChange>
        </w:rPr>
        <w:lastRenderedPageBreak/>
        <w:t>redress of grievances or other purposes, by petition, address, or remonstrance. Tex. Const. Art. I, Sec. 27”</w:t>
      </w:r>
    </w:p>
    <w:p w14:paraId="46B6E730" w14:textId="77777777" w:rsidR="00412F4D" w:rsidRPr="000832EE" w:rsidRDefault="001B2275">
      <w:pPr>
        <w:pStyle w:val="BodyText"/>
        <w:rPr>
          <w:sz w:val="32"/>
          <w:szCs w:val="32"/>
          <w:rPrChange w:id="452" w:author="D S" w:date="2024-03-09T09:01:00Z">
            <w:rPr/>
          </w:rPrChange>
        </w:rPr>
      </w:pPr>
      <w:r w:rsidRPr="000832EE">
        <w:rPr>
          <w:sz w:val="32"/>
          <w:szCs w:val="32"/>
          <w:rPrChange w:id="453" w:author="D S" w:date="2024-03-09T09:01:00Z">
            <w:rPr/>
          </w:rPrChange>
        </w:rPr>
        <w:t xml:space="preserve">The Board strongly discourages inappropriate comments on individual personnel or students in public session. Complaints or concerns will be considered by the Board only after the complainant has followed the guidelines prescribed by the applicable policies, such as </w:t>
      </w:r>
      <w:r w:rsidRPr="000832EE">
        <w:rPr>
          <w:sz w:val="32"/>
          <w:szCs w:val="32"/>
          <w:rPrChange w:id="454" w:author="D S" w:date="2024-03-09T09:01:00Z">
            <w:rPr/>
          </w:rPrChange>
        </w:rPr>
        <w:fldChar w:fldCharType="begin"/>
      </w:r>
      <w:r w:rsidRPr="000832EE">
        <w:rPr>
          <w:sz w:val="32"/>
          <w:szCs w:val="32"/>
          <w:rPrChange w:id="455" w:author="D S" w:date="2024-03-09T09:01:00Z">
            <w:rPr/>
          </w:rPrChange>
        </w:rPr>
        <w:instrText>HYPERLINK "https://pol.tasb.org/PolicyOnline/PolicyDetails?key=551&amp;code=DGBA" \l "legalTabContent" \h</w:instrText>
      </w:r>
      <w:r w:rsidRPr="00D6297F">
        <w:rPr>
          <w:sz w:val="32"/>
          <w:szCs w:val="32"/>
        </w:rPr>
      </w:r>
      <w:r w:rsidRPr="000832EE">
        <w:rPr>
          <w:sz w:val="32"/>
          <w:szCs w:val="32"/>
          <w:rPrChange w:id="456" w:author="D S" w:date="2024-03-09T09:01:00Z">
            <w:rPr>
              <w:rStyle w:val="Hyperlink"/>
            </w:rPr>
          </w:rPrChange>
        </w:rPr>
        <w:fldChar w:fldCharType="separate"/>
      </w:r>
      <w:r w:rsidRPr="000832EE">
        <w:rPr>
          <w:rStyle w:val="Hyperlink"/>
          <w:sz w:val="32"/>
          <w:szCs w:val="32"/>
          <w:rPrChange w:id="457" w:author="D S" w:date="2024-03-09T09:01:00Z">
            <w:rPr>
              <w:rStyle w:val="Hyperlink"/>
            </w:rPr>
          </w:rPrChange>
        </w:rPr>
        <w:t>DGBA (Local)</w:t>
      </w:r>
      <w:r w:rsidRPr="000832EE">
        <w:rPr>
          <w:rStyle w:val="Hyperlink"/>
          <w:sz w:val="32"/>
          <w:szCs w:val="32"/>
          <w:rPrChange w:id="458" w:author="D S" w:date="2024-03-09T09:01:00Z">
            <w:rPr>
              <w:rStyle w:val="Hyperlink"/>
            </w:rPr>
          </w:rPrChange>
        </w:rPr>
        <w:fldChar w:fldCharType="end"/>
      </w:r>
      <w:r w:rsidRPr="000832EE">
        <w:rPr>
          <w:sz w:val="32"/>
          <w:szCs w:val="32"/>
          <w:rPrChange w:id="459" w:author="D S" w:date="2024-03-09T09:01:00Z">
            <w:rPr/>
          </w:rPrChange>
        </w:rPr>
        <w:t xml:space="preserve">, </w:t>
      </w:r>
      <w:r w:rsidRPr="000832EE">
        <w:rPr>
          <w:sz w:val="32"/>
          <w:szCs w:val="32"/>
          <w:rPrChange w:id="460" w:author="D S" w:date="2024-03-09T09:01:00Z">
            <w:rPr/>
          </w:rPrChange>
        </w:rPr>
        <w:fldChar w:fldCharType="begin"/>
      </w:r>
      <w:r w:rsidRPr="000832EE">
        <w:rPr>
          <w:sz w:val="32"/>
          <w:szCs w:val="32"/>
          <w:rPrChange w:id="461" w:author="D S" w:date="2024-03-09T09:01:00Z">
            <w:rPr/>
          </w:rPrChange>
        </w:rPr>
        <w:instrText>HYPERLINK "https://pol.tasb.org/PolicyOnline/PolicyDetails?key=551&amp;code=FNG" \l "legalTabContent" \h</w:instrText>
      </w:r>
      <w:r w:rsidRPr="00D6297F">
        <w:rPr>
          <w:sz w:val="32"/>
          <w:szCs w:val="32"/>
        </w:rPr>
      </w:r>
      <w:r w:rsidRPr="000832EE">
        <w:rPr>
          <w:sz w:val="32"/>
          <w:szCs w:val="32"/>
          <w:rPrChange w:id="462" w:author="D S" w:date="2024-03-09T09:01:00Z">
            <w:rPr>
              <w:rStyle w:val="Hyperlink"/>
            </w:rPr>
          </w:rPrChange>
        </w:rPr>
        <w:fldChar w:fldCharType="separate"/>
      </w:r>
      <w:r w:rsidRPr="000832EE">
        <w:rPr>
          <w:rStyle w:val="Hyperlink"/>
          <w:sz w:val="32"/>
          <w:szCs w:val="32"/>
          <w:rPrChange w:id="463" w:author="D S" w:date="2024-03-09T09:01:00Z">
            <w:rPr>
              <w:rStyle w:val="Hyperlink"/>
            </w:rPr>
          </w:rPrChange>
        </w:rPr>
        <w:t>FNG (Local)</w:t>
      </w:r>
      <w:r w:rsidRPr="000832EE">
        <w:rPr>
          <w:rStyle w:val="Hyperlink"/>
          <w:sz w:val="32"/>
          <w:szCs w:val="32"/>
          <w:rPrChange w:id="464" w:author="D S" w:date="2024-03-09T09:01:00Z">
            <w:rPr>
              <w:rStyle w:val="Hyperlink"/>
            </w:rPr>
          </w:rPrChange>
        </w:rPr>
        <w:fldChar w:fldCharType="end"/>
      </w:r>
      <w:r w:rsidRPr="000832EE">
        <w:rPr>
          <w:sz w:val="32"/>
          <w:szCs w:val="32"/>
          <w:rPrChange w:id="465" w:author="D S" w:date="2024-03-09T09:01:00Z">
            <w:rPr/>
          </w:rPrChange>
        </w:rPr>
        <w:t xml:space="preserve">, or </w:t>
      </w:r>
      <w:r w:rsidRPr="000832EE">
        <w:rPr>
          <w:sz w:val="32"/>
          <w:szCs w:val="32"/>
          <w:rPrChange w:id="466" w:author="D S" w:date="2024-03-09T09:01:00Z">
            <w:rPr/>
          </w:rPrChange>
        </w:rPr>
        <w:fldChar w:fldCharType="begin"/>
      </w:r>
      <w:r w:rsidRPr="000832EE">
        <w:rPr>
          <w:sz w:val="32"/>
          <w:szCs w:val="32"/>
          <w:rPrChange w:id="467" w:author="D S" w:date="2024-03-09T09:01:00Z">
            <w:rPr/>
          </w:rPrChange>
        </w:rPr>
        <w:instrText>HYPERLINK "https://pol.tasb.org/PolicyOnline/PolicyDetails?key=551&amp;code=GF" \l "legalTabContent" \h</w:instrText>
      </w:r>
      <w:r w:rsidRPr="00D6297F">
        <w:rPr>
          <w:sz w:val="32"/>
          <w:szCs w:val="32"/>
        </w:rPr>
      </w:r>
      <w:r w:rsidRPr="000832EE">
        <w:rPr>
          <w:sz w:val="32"/>
          <w:szCs w:val="32"/>
          <w:rPrChange w:id="468" w:author="D S" w:date="2024-03-09T09:01:00Z">
            <w:rPr>
              <w:rStyle w:val="Hyperlink"/>
            </w:rPr>
          </w:rPrChange>
        </w:rPr>
        <w:fldChar w:fldCharType="separate"/>
      </w:r>
      <w:r w:rsidRPr="000832EE">
        <w:rPr>
          <w:rStyle w:val="Hyperlink"/>
          <w:sz w:val="32"/>
          <w:szCs w:val="32"/>
          <w:rPrChange w:id="469" w:author="D S" w:date="2024-03-09T09:01:00Z">
            <w:rPr>
              <w:rStyle w:val="Hyperlink"/>
            </w:rPr>
          </w:rPrChange>
        </w:rPr>
        <w:t>GF (Local)</w:t>
      </w:r>
      <w:r w:rsidRPr="000832EE">
        <w:rPr>
          <w:rStyle w:val="Hyperlink"/>
          <w:sz w:val="32"/>
          <w:szCs w:val="32"/>
          <w:rPrChange w:id="470" w:author="D S" w:date="2024-03-09T09:01:00Z">
            <w:rPr>
              <w:rStyle w:val="Hyperlink"/>
            </w:rPr>
          </w:rPrChange>
        </w:rPr>
        <w:fldChar w:fldCharType="end"/>
      </w:r>
      <w:r w:rsidRPr="000832EE">
        <w:rPr>
          <w:sz w:val="32"/>
          <w:szCs w:val="32"/>
          <w:rPrChange w:id="471" w:author="D S" w:date="2024-03-09T09:01:00Z">
            <w:rPr/>
          </w:rPrChange>
        </w:rPr>
        <w:t>.</w:t>
      </w:r>
    </w:p>
    <w:p w14:paraId="71CFF2D4" w14:textId="77777777" w:rsidR="00412F4D" w:rsidRPr="000832EE" w:rsidRDefault="001B2275">
      <w:pPr>
        <w:pStyle w:val="Heading3"/>
        <w:rPr>
          <w:sz w:val="32"/>
          <w:szCs w:val="32"/>
          <w:rPrChange w:id="472" w:author="D S" w:date="2024-03-09T09:01:00Z">
            <w:rPr/>
          </w:rPrChange>
        </w:rPr>
      </w:pPr>
      <w:bookmarkStart w:id="473" w:name="public-comments-called-board-meetings"/>
      <w:bookmarkEnd w:id="424"/>
      <w:r w:rsidRPr="000832EE">
        <w:rPr>
          <w:sz w:val="32"/>
          <w:szCs w:val="32"/>
          <w:rPrChange w:id="474" w:author="D S" w:date="2024-03-09T09:01:00Z">
            <w:rPr/>
          </w:rPrChange>
        </w:rPr>
        <w:t>Public Comments – Called Board Meetings:</w:t>
      </w:r>
    </w:p>
    <w:p w14:paraId="51A3996A" w14:textId="7CCBAF6F" w:rsidR="00412F4D" w:rsidRPr="000832EE" w:rsidRDefault="001B2275">
      <w:pPr>
        <w:numPr>
          <w:ilvl w:val="0"/>
          <w:numId w:val="14"/>
        </w:numPr>
        <w:rPr>
          <w:sz w:val="32"/>
          <w:szCs w:val="32"/>
          <w:rPrChange w:id="475" w:author="D S" w:date="2024-03-09T09:01:00Z">
            <w:rPr/>
          </w:rPrChange>
        </w:rPr>
      </w:pPr>
      <w:r w:rsidRPr="000832EE">
        <w:rPr>
          <w:sz w:val="32"/>
          <w:szCs w:val="32"/>
          <w:rPrChange w:id="476" w:author="D S" w:date="2024-03-09T09:01:00Z">
            <w:rPr/>
          </w:rPrChange>
        </w:rPr>
        <w:t xml:space="preserve">Agenda Items.* Similar to regular Board meetings, every person who signed up in the appropriate time period may address the Board on an agenda item, prior to the Board’s discussion and/or consideration of the item. </w:t>
      </w:r>
      <w:ins w:id="477" w:author="D S" w:date="2024-03-19T17:06:00Z">
        <w:r w:rsidR="006B3A76">
          <w:rPr>
            <w:sz w:val="32"/>
            <w:szCs w:val="32"/>
          </w:rPr>
          <w:t>Unless otherwise determined by the Board, e</w:t>
        </w:r>
      </w:ins>
      <w:del w:id="478" w:author="D S" w:date="2024-03-19T17:06:00Z">
        <w:r w:rsidRPr="000832EE" w:rsidDel="006B3A76">
          <w:rPr>
            <w:sz w:val="32"/>
            <w:szCs w:val="32"/>
            <w:rPrChange w:id="479" w:author="D S" w:date="2024-03-09T09:01:00Z">
              <w:rPr/>
            </w:rPrChange>
          </w:rPr>
          <w:delText>E</w:delText>
        </w:r>
      </w:del>
      <w:r w:rsidRPr="000832EE">
        <w:rPr>
          <w:sz w:val="32"/>
          <w:szCs w:val="32"/>
          <w:rPrChange w:id="480" w:author="D S" w:date="2024-03-09T09:01:00Z">
            <w:rPr/>
          </w:rPrChange>
        </w:rPr>
        <w:t>ach speaker is limited to five minutes.</w:t>
      </w:r>
    </w:p>
    <w:p w14:paraId="0C414EA7" w14:textId="4C87F7F8" w:rsidR="00412F4D" w:rsidRPr="000832EE" w:rsidRDefault="001B2275">
      <w:pPr>
        <w:numPr>
          <w:ilvl w:val="0"/>
          <w:numId w:val="14"/>
        </w:numPr>
        <w:rPr>
          <w:sz w:val="32"/>
          <w:szCs w:val="32"/>
          <w:rPrChange w:id="481" w:author="D S" w:date="2024-03-09T09:01:00Z">
            <w:rPr/>
          </w:rPrChange>
        </w:rPr>
      </w:pPr>
      <w:r w:rsidRPr="000832EE">
        <w:rPr>
          <w:sz w:val="32"/>
          <w:szCs w:val="32"/>
          <w:rPrChange w:id="482" w:author="D S" w:date="2024-03-09T09:01:00Z">
            <w:rPr/>
          </w:rPrChange>
        </w:rPr>
        <w:t xml:space="preserve">Non-Agenda Items.* No public comments on non-agenda items will be </w:t>
      </w:r>
      <w:ins w:id="483" w:author="D S" w:date="2024-03-19T17:07:00Z">
        <w:r w:rsidR="006B3A76">
          <w:rPr>
            <w:sz w:val="32"/>
            <w:szCs w:val="32"/>
          </w:rPr>
          <w:t xml:space="preserve">allowed </w:t>
        </w:r>
      </w:ins>
      <w:r w:rsidRPr="000832EE">
        <w:rPr>
          <w:sz w:val="32"/>
          <w:szCs w:val="32"/>
          <w:rPrChange w:id="484" w:author="D S" w:date="2024-03-09T09:01:00Z">
            <w:rPr/>
          </w:rPrChange>
        </w:rPr>
        <w:t>during called Board meetings.</w:t>
      </w:r>
    </w:p>
    <w:p w14:paraId="407319A9" w14:textId="77777777" w:rsidR="00412F4D" w:rsidRPr="000832EE" w:rsidRDefault="001B2275">
      <w:pPr>
        <w:pStyle w:val="Heading4"/>
        <w:rPr>
          <w:sz w:val="32"/>
          <w:szCs w:val="32"/>
          <w:rPrChange w:id="485" w:author="D S" w:date="2024-03-09T09:01:00Z">
            <w:rPr/>
          </w:rPrChange>
        </w:rPr>
      </w:pPr>
      <w:bookmarkStart w:id="486" w:name="X60d94e02acddb392cb98470753729c106ece318"/>
      <w:r w:rsidRPr="000832EE">
        <w:rPr>
          <w:sz w:val="32"/>
          <w:szCs w:val="32"/>
          <w:rPrChange w:id="487" w:author="D S" w:date="2024-03-09T09:01:00Z">
            <w:rPr/>
          </w:rPrChange>
        </w:rPr>
        <w:t>Public Question/Answer Session – Public Hearing during Regular or Called Board Meeting:</w:t>
      </w:r>
    </w:p>
    <w:p w14:paraId="1AAC3CB1" w14:textId="77777777" w:rsidR="00412F4D" w:rsidRPr="000832EE" w:rsidRDefault="001B2275">
      <w:pPr>
        <w:pStyle w:val="FirstParagraph"/>
        <w:rPr>
          <w:sz w:val="32"/>
          <w:szCs w:val="32"/>
          <w:rPrChange w:id="488" w:author="D S" w:date="2024-03-09T09:01:00Z">
            <w:rPr/>
          </w:rPrChange>
        </w:rPr>
      </w:pPr>
      <w:r w:rsidRPr="000832EE">
        <w:rPr>
          <w:sz w:val="32"/>
          <w:szCs w:val="32"/>
          <w:rPrChange w:id="489" w:author="D S" w:date="2024-03-09T09:01:00Z">
            <w:rPr/>
          </w:rPrChange>
        </w:rPr>
        <w:t>The public will be given the opportunity to make comments or ask questions following the presentation of information presented during a Public Hearing conducted during a regular or called Board meeting. The same procedures and time restraints apply as during a public comment session of a regular Board meeting, with the following exception:</w:t>
      </w:r>
    </w:p>
    <w:p w14:paraId="5CA1130A" w14:textId="77777777" w:rsidR="00412F4D" w:rsidRPr="000832EE" w:rsidRDefault="001B2275">
      <w:pPr>
        <w:pStyle w:val="BodyText"/>
        <w:rPr>
          <w:sz w:val="32"/>
          <w:szCs w:val="32"/>
          <w:rPrChange w:id="490" w:author="D S" w:date="2024-03-09T09:01:00Z">
            <w:rPr/>
          </w:rPrChange>
        </w:rPr>
      </w:pPr>
      <w:r w:rsidRPr="000832EE">
        <w:rPr>
          <w:sz w:val="32"/>
          <w:szCs w:val="32"/>
          <w:rPrChange w:id="491" w:author="D S" w:date="2024-03-09T09:01:00Z">
            <w:rPr/>
          </w:rPrChange>
        </w:rPr>
        <w:t>In the event Trustees and/or staff are requested to respond to a question pertaining to the information presented, an additional two minutes will be allotted, if necessary (for a total of 7 minutes), and the following guidelines will apply:</w:t>
      </w:r>
    </w:p>
    <w:p w14:paraId="2A643E13" w14:textId="77777777" w:rsidR="00412F4D" w:rsidRPr="000832EE" w:rsidRDefault="001B2275">
      <w:pPr>
        <w:numPr>
          <w:ilvl w:val="0"/>
          <w:numId w:val="15"/>
        </w:numPr>
        <w:rPr>
          <w:sz w:val="32"/>
          <w:szCs w:val="32"/>
          <w:rPrChange w:id="492" w:author="D S" w:date="2024-03-09T09:01:00Z">
            <w:rPr/>
          </w:rPrChange>
        </w:rPr>
      </w:pPr>
      <w:r w:rsidRPr="000832EE">
        <w:rPr>
          <w:sz w:val="32"/>
          <w:szCs w:val="32"/>
          <w:rPrChange w:id="493" w:author="D S" w:date="2024-03-09T09:01:00Z">
            <w:rPr/>
          </w:rPrChange>
        </w:rPr>
        <w:t>The audience member will state a specific question.</w:t>
      </w:r>
    </w:p>
    <w:p w14:paraId="62AE37C4" w14:textId="77777777" w:rsidR="00412F4D" w:rsidRPr="000832EE" w:rsidRDefault="001B2275">
      <w:pPr>
        <w:numPr>
          <w:ilvl w:val="0"/>
          <w:numId w:val="15"/>
        </w:numPr>
        <w:rPr>
          <w:sz w:val="32"/>
          <w:szCs w:val="32"/>
          <w:rPrChange w:id="494" w:author="D S" w:date="2024-03-09T09:01:00Z">
            <w:rPr/>
          </w:rPrChange>
        </w:rPr>
      </w:pPr>
      <w:r w:rsidRPr="000832EE">
        <w:rPr>
          <w:sz w:val="32"/>
          <w:szCs w:val="32"/>
          <w:rPrChange w:id="495" w:author="D S" w:date="2024-03-09T09:01:00Z">
            <w:rPr/>
          </w:rPrChange>
        </w:rPr>
        <w:lastRenderedPageBreak/>
        <w:t>The Trustee and/or staff member will clarify the question, if necessary, and will answer as thoroughly as possible.</w:t>
      </w:r>
    </w:p>
    <w:p w14:paraId="509E4460" w14:textId="77777777" w:rsidR="00412F4D" w:rsidRPr="000832EE" w:rsidRDefault="001B2275">
      <w:pPr>
        <w:numPr>
          <w:ilvl w:val="0"/>
          <w:numId w:val="15"/>
        </w:numPr>
        <w:rPr>
          <w:sz w:val="32"/>
          <w:szCs w:val="32"/>
          <w:rPrChange w:id="496" w:author="D S" w:date="2024-03-09T09:01:00Z">
            <w:rPr/>
          </w:rPrChange>
        </w:rPr>
      </w:pPr>
      <w:r w:rsidRPr="000832EE">
        <w:rPr>
          <w:sz w:val="32"/>
          <w:szCs w:val="32"/>
          <w:rPrChange w:id="497" w:author="D S" w:date="2024-03-09T09:01:00Z">
            <w:rPr/>
          </w:rPrChange>
        </w:rPr>
        <w:t>The audience member will then be given an opportunity to ask for additional clarification.</w:t>
      </w:r>
    </w:p>
    <w:p w14:paraId="62B1FF79" w14:textId="77777777" w:rsidR="00412F4D" w:rsidRPr="000832EE" w:rsidRDefault="001B2275">
      <w:pPr>
        <w:numPr>
          <w:ilvl w:val="0"/>
          <w:numId w:val="15"/>
        </w:numPr>
        <w:rPr>
          <w:sz w:val="32"/>
          <w:szCs w:val="32"/>
          <w:rPrChange w:id="498" w:author="D S" w:date="2024-03-09T09:01:00Z">
            <w:rPr/>
          </w:rPrChange>
        </w:rPr>
      </w:pPr>
      <w:r w:rsidRPr="000832EE">
        <w:rPr>
          <w:sz w:val="32"/>
          <w:szCs w:val="32"/>
          <w:rPrChange w:id="499" w:author="D S" w:date="2024-03-09T09:01:00Z">
            <w:rPr/>
          </w:rPrChange>
        </w:rPr>
        <w:t>The Trustee and/or staff member will respond as thoroughly as possible.</w:t>
      </w:r>
    </w:p>
    <w:p w14:paraId="61A2B4AC" w14:textId="77777777" w:rsidR="00412F4D" w:rsidRPr="000832EE" w:rsidRDefault="001B2275">
      <w:pPr>
        <w:numPr>
          <w:ilvl w:val="0"/>
          <w:numId w:val="15"/>
        </w:numPr>
        <w:rPr>
          <w:sz w:val="32"/>
          <w:szCs w:val="32"/>
          <w:rPrChange w:id="500" w:author="D S" w:date="2024-03-09T09:01:00Z">
            <w:rPr/>
          </w:rPrChange>
        </w:rPr>
      </w:pPr>
      <w:r w:rsidRPr="000832EE">
        <w:rPr>
          <w:sz w:val="32"/>
          <w:szCs w:val="32"/>
          <w:rPrChange w:id="501" w:author="D S" w:date="2024-03-09T09:01:00Z">
            <w:rPr/>
          </w:rPrChange>
        </w:rPr>
        <w:t>Following the second response, the Board President, or presiding officer, will call on the next audience member who has a comment/question, or will conclude the public question/answer session and proceed with the remainder of the Board meeting.</w:t>
      </w:r>
    </w:p>
    <w:p w14:paraId="39FA2405" w14:textId="77777777" w:rsidR="00412F4D" w:rsidRPr="000832EE" w:rsidRDefault="001B2275">
      <w:pPr>
        <w:pStyle w:val="Heading2"/>
        <w:rPr>
          <w:sz w:val="32"/>
          <w:szCs w:val="32"/>
          <w:rPrChange w:id="502" w:author="D S" w:date="2024-03-09T09:01:00Z">
            <w:rPr/>
          </w:rPrChange>
        </w:rPr>
      </w:pPr>
      <w:bookmarkStart w:id="503" w:name="board-officers"/>
      <w:bookmarkEnd w:id="334"/>
      <w:bookmarkEnd w:id="473"/>
      <w:bookmarkEnd w:id="486"/>
      <w:r w:rsidRPr="000832EE">
        <w:rPr>
          <w:sz w:val="32"/>
          <w:szCs w:val="32"/>
          <w:rPrChange w:id="504" w:author="D S" w:date="2024-03-09T09:01:00Z">
            <w:rPr/>
          </w:rPrChange>
        </w:rPr>
        <w:t>BOARD OFFICERS</w:t>
      </w:r>
    </w:p>
    <w:p w14:paraId="4C449F1E" w14:textId="77777777" w:rsidR="00412F4D" w:rsidRPr="000832EE" w:rsidRDefault="001B2275">
      <w:pPr>
        <w:pStyle w:val="FirstParagraph"/>
        <w:rPr>
          <w:sz w:val="32"/>
          <w:szCs w:val="32"/>
          <w:rPrChange w:id="505" w:author="D S" w:date="2024-03-09T09:01:00Z">
            <w:rPr/>
          </w:rPrChange>
        </w:rPr>
      </w:pPr>
      <w:r w:rsidRPr="000832EE">
        <w:rPr>
          <w:sz w:val="32"/>
          <w:szCs w:val="32"/>
          <w:rPrChange w:id="506" w:author="D S" w:date="2024-03-09T09:01:00Z">
            <w:rPr/>
          </w:rPrChange>
        </w:rPr>
        <w:t>After the canvass of election returns the Board will reorganize and elect officers. In addition to that post-election selection of officers, the Board may also opt to reorganize at any other time. Elections are conducted in open session and by simple majority vote. officer positions are President, Vice President, Secretary, and Assistant Secretary.</w:t>
      </w:r>
    </w:p>
    <w:p w14:paraId="7F9930CA" w14:textId="77777777" w:rsidR="00412F4D" w:rsidRPr="000832EE" w:rsidRDefault="001B2275">
      <w:pPr>
        <w:numPr>
          <w:ilvl w:val="0"/>
          <w:numId w:val="16"/>
        </w:numPr>
        <w:rPr>
          <w:sz w:val="32"/>
          <w:szCs w:val="32"/>
          <w:rPrChange w:id="507" w:author="D S" w:date="2024-03-09T09:01:00Z">
            <w:rPr/>
          </w:rPrChange>
        </w:rPr>
      </w:pPr>
      <w:r w:rsidRPr="000832EE">
        <w:rPr>
          <w:sz w:val="32"/>
          <w:szCs w:val="32"/>
          <w:rPrChange w:id="508" w:author="D S" w:date="2024-03-09T09:01:00Z">
            <w:rPr/>
          </w:rPrChange>
        </w:rPr>
        <w:t>The Board President shall: Preside at all Board meetings, appoint committees, call special meetings, sign all legal documents required by law, and meet regularly with the Superintendent.</w:t>
      </w:r>
    </w:p>
    <w:p w14:paraId="32F1AEFE" w14:textId="77777777" w:rsidR="00412F4D" w:rsidRPr="000832EE" w:rsidRDefault="001B2275">
      <w:pPr>
        <w:numPr>
          <w:ilvl w:val="0"/>
          <w:numId w:val="16"/>
        </w:numPr>
        <w:rPr>
          <w:sz w:val="32"/>
          <w:szCs w:val="32"/>
          <w:rPrChange w:id="509" w:author="D S" w:date="2024-03-09T09:01:00Z">
            <w:rPr/>
          </w:rPrChange>
        </w:rPr>
      </w:pPr>
      <w:r w:rsidRPr="000832EE">
        <w:rPr>
          <w:sz w:val="32"/>
          <w:szCs w:val="32"/>
          <w:rPrChange w:id="510" w:author="D S" w:date="2024-03-09T09:01:00Z">
            <w:rPr/>
          </w:rPrChange>
        </w:rPr>
        <w:t>The Vice-President shall act in capacity of President in the absence of the President.</w:t>
      </w:r>
    </w:p>
    <w:p w14:paraId="7CD3189E" w14:textId="77777777" w:rsidR="00412F4D" w:rsidRPr="000832EE" w:rsidRDefault="001B2275">
      <w:pPr>
        <w:numPr>
          <w:ilvl w:val="0"/>
          <w:numId w:val="16"/>
        </w:numPr>
        <w:rPr>
          <w:sz w:val="32"/>
          <w:szCs w:val="32"/>
          <w:rPrChange w:id="511" w:author="D S" w:date="2024-03-09T09:01:00Z">
            <w:rPr/>
          </w:rPrChange>
        </w:rPr>
      </w:pPr>
      <w:r w:rsidRPr="000832EE">
        <w:rPr>
          <w:sz w:val="32"/>
          <w:szCs w:val="32"/>
          <w:rPrChange w:id="512" w:author="D S" w:date="2024-03-09T09:01:00Z">
            <w:rPr/>
          </w:rPrChange>
        </w:rPr>
        <w:t>The Secretary shall act in the capacity of the President, in the absence of the President and Vice- President, assure pertinent documentation is recorded, and assist Board Members in maintaining required training hours.</w:t>
      </w:r>
    </w:p>
    <w:p w14:paraId="49645724" w14:textId="77777777" w:rsidR="00412F4D" w:rsidRPr="000832EE" w:rsidRDefault="001B2275">
      <w:pPr>
        <w:numPr>
          <w:ilvl w:val="0"/>
          <w:numId w:val="16"/>
        </w:numPr>
        <w:rPr>
          <w:sz w:val="32"/>
          <w:szCs w:val="32"/>
          <w:rPrChange w:id="513" w:author="D S" w:date="2024-03-09T09:01:00Z">
            <w:rPr/>
          </w:rPrChange>
        </w:rPr>
      </w:pPr>
      <w:r w:rsidRPr="000832EE">
        <w:rPr>
          <w:sz w:val="32"/>
          <w:szCs w:val="32"/>
          <w:rPrChange w:id="514" w:author="D S" w:date="2024-03-09T09:01:00Z">
            <w:rPr/>
          </w:rPrChange>
        </w:rPr>
        <w:lastRenderedPageBreak/>
        <w:t>The Assistant Secretary shall act in the capacity of the Secretary in the absence of the Secretary and act in the capacity of President in the absence of the President, Vice-President, and Secretary.</w:t>
      </w:r>
    </w:p>
    <w:p w14:paraId="296FCFBB" w14:textId="77777777" w:rsidR="00412F4D" w:rsidRPr="000832EE" w:rsidRDefault="001B2275">
      <w:pPr>
        <w:pStyle w:val="Heading2"/>
        <w:rPr>
          <w:sz w:val="32"/>
          <w:szCs w:val="32"/>
          <w:rPrChange w:id="515" w:author="D S" w:date="2024-03-09T09:01:00Z">
            <w:rPr/>
          </w:rPrChange>
        </w:rPr>
      </w:pPr>
      <w:bookmarkStart w:id="516" w:name="board-liaisons-to-district-committees"/>
      <w:bookmarkEnd w:id="503"/>
      <w:r w:rsidRPr="000832EE">
        <w:rPr>
          <w:sz w:val="32"/>
          <w:szCs w:val="32"/>
          <w:rPrChange w:id="517" w:author="D S" w:date="2024-03-09T09:01:00Z">
            <w:rPr/>
          </w:rPrChange>
        </w:rPr>
        <w:t>BOARD LIAISONS TO DISTRICT COMMITTEES</w:t>
      </w:r>
    </w:p>
    <w:p w14:paraId="4180EFA2" w14:textId="77777777" w:rsidR="00412F4D" w:rsidRPr="000832EE" w:rsidRDefault="001B2275">
      <w:pPr>
        <w:pStyle w:val="FirstParagraph"/>
        <w:rPr>
          <w:sz w:val="32"/>
          <w:szCs w:val="32"/>
          <w:rPrChange w:id="518" w:author="D S" w:date="2024-03-09T09:01:00Z">
            <w:rPr/>
          </w:rPrChange>
        </w:rPr>
      </w:pPr>
      <w:r w:rsidRPr="000832EE">
        <w:rPr>
          <w:sz w:val="32"/>
          <w:szCs w:val="32"/>
          <w:rPrChange w:id="519" w:author="D S" w:date="2024-03-09T09:01:00Z">
            <w:rPr/>
          </w:rPrChange>
        </w:rPr>
        <w:t>SCUC ISD empanels a number of community committees to advise the district on a number of important issues. Trustees are assigned as Board liaisons to these committees and serve in an ex officio capacity, listening to the conversation but not voting on any recommendations.</w:t>
      </w:r>
    </w:p>
    <w:p w14:paraId="0A75E442" w14:textId="77777777" w:rsidR="00412F4D" w:rsidRPr="000832EE" w:rsidRDefault="001B2275">
      <w:pPr>
        <w:pStyle w:val="BodyText"/>
        <w:rPr>
          <w:sz w:val="32"/>
          <w:szCs w:val="32"/>
          <w:rPrChange w:id="520" w:author="D S" w:date="2024-03-09T09:01:00Z">
            <w:rPr/>
          </w:rPrChange>
        </w:rPr>
      </w:pPr>
      <w:r w:rsidRPr="000832EE">
        <w:rPr>
          <w:sz w:val="32"/>
          <w:szCs w:val="32"/>
          <w:rPrChange w:id="521" w:author="D S" w:date="2024-03-09T09:01:00Z">
            <w:rPr/>
          </w:rPrChange>
        </w:rPr>
        <w:t>The Board President shall gather feedback from Trustees regarding which committees each member would like to serve. The President will then assign members to two-year terms following the November Board elections (if any) in odd-numbered years.</w:t>
      </w:r>
    </w:p>
    <w:p w14:paraId="67C2799D" w14:textId="77777777" w:rsidR="00412F4D" w:rsidRPr="000832EE" w:rsidRDefault="001B2275">
      <w:pPr>
        <w:pStyle w:val="Heading2"/>
        <w:rPr>
          <w:sz w:val="32"/>
          <w:szCs w:val="32"/>
          <w:rPrChange w:id="522" w:author="D S" w:date="2024-03-09T09:01:00Z">
            <w:rPr/>
          </w:rPrChange>
        </w:rPr>
      </w:pPr>
      <w:bookmarkStart w:id="523" w:name="board-superintendent-communication"/>
      <w:bookmarkEnd w:id="516"/>
      <w:r w:rsidRPr="000832EE">
        <w:rPr>
          <w:sz w:val="32"/>
          <w:szCs w:val="32"/>
          <w:rPrChange w:id="524" w:author="D S" w:date="2024-03-09T09:01:00Z">
            <w:rPr/>
          </w:rPrChange>
        </w:rPr>
        <w:t>BOARD-SUPERINTENDENT COMMUNICATION</w:t>
      </w:r>
    </w:p>
    <w:p w14:paraId="2AC05A5F" w14:textId="1E25E524" w:rsidR="00412F4D" w:rsidRPr="000832EE" w:rsidRDefault="001B2275">
      <w:pPr>
        <w:pStyle w:val="FirstParagraph"/>
        <w:rPr>
          <w:sz w:val="32"/>
          <w:szCs w:val="32"/>
          <w:rPrChange w:id="525" w:author="D S" w:date="2024-03-09T09:01:00Z">
            <w:rPr/>
          </w:rPrChange>
        </w:rPr>
      </w:pPr>
      <w:r w:rsidRPr="000832EE">
        <w:rPr>
          <w:sz w:val="32"/>
          <w:szCs w:val="32"/>
          <w:rPrChange w:id="526" w:author="D S" w:date="2024-03-09T09:01:00Z">
            <w:rPr/>
          </w:rPrChange>
        </w:rPr>
        <w:t xml:space="preserve">The Superintendent will meet regularly </w:t>
      </w:r>
      <w:ins w:id="527" w:author="D S" w:date="2024-03-20T13:49:00Z">
        <w:r w:rsidR="006A4619">
          <w:rPr>
            <w:sz w:val="32"/>
            <w:szCs w:val="32"/>
          </w:rPr>
          <w:t xml:space="preserve">(no less than monthly) </w:t>
        </w:r>
      </w:ins>
      <w:r w:rsidRPr="000832EE">
        <w:rPr>
          <w:sz w:val="32"/>
          <w:szCs w:val="32"/>
          <w:rPrChange w:id="528" w:author="D S" w:date="2024-03-09T09:01:00Z">
            <w:rPr/>
          </w:rPrChange>
        </w:rPr>
        <w:t>with the Board President and additional Board officers as appropriate to develop Board meeting agendas and as needed to discuss other issues. The Superintendent will communicate in a timely fashion with all Trustees including sending a weekly Board Transmittal outlining major events and progress being made toward district initiatives.</w:t>
      </w:r>
    </w:p>
    <w:p w14:paraId="3057BC4A" w14:textId="77777777" w:rsidR="00412F4D" w:rsidRPr="000832EE" w:rsidRDefault="001B2275">
      <w:pPr>
        <w:pStyle w:val="Heading2"/>
        <w:rPr>
          <w:sz w:val="32"/>
          <w:szCs w:val="32"/>
          <w:rPrChange w:id="529" w:author="D S" w:date="2024-03-09T09:01:00Z">
            <w:rPr/>
          </w:rPrChange>
        </w:rPr>
      </w:pPr>
      <w:bookmarkStart w:id="530" w:name="X9247d2dc7ca364cef6042866a0bfecae6001983"/>
      <w:bookmarkEnd w:id="523"/>
      <w:r w:rsidRPr="000832EE">
        <w:rPr>
          <w:sz w:val="32"/>
          <w:szCs w:val="32"/>
          <w:rPrChange w:id="531" w:author="D S" w:date="2024-03-09T09:01:00Z">
            <w:rPr/>
          </w:rPrChange>
        </w:rPr>
        <w:t>ROLE AND AUTHORITY OF INDIVIDUAL BOARD MEMBERS</w:t>
      </w:r>
    </w:p>
    <w:p w14:paraId="30DF2B31" w14:textId="24871468" w:rsidR="00412F4D" w:rsidRPr="000832EE" w:rsidRDefault="001B2275">
      <w:pPr>
        <w:pStyle w:val="FirstParagraph"/>
        <w:rPr>
          <w:sz w:val="32"/>
          <w:szCs w:val="32"/>
          <w:rPrChange w:id="532" w:author="D S" w:date="2024-03-09T09:01:00Z">
            <w:rPr/>
          </w:rPrChange>
        </w:rPr>
      </w:pPr>
      <w:r w:rsidRPr="000832EE">
        <w:rPr>
          <w:sz w:val="32"/>
          <w:szCs w:val="32"/>
          <w:rPrChange w:id="533" w:author="D S" w:date="2024-03-09T09:01:00Z">
            <w:rPr/>
          </w:rPrChange>
        </w:rPr>
        <w:t>No Board Member is authorized to direct employees</w:t>
      </w:r>
      <w:ins w:id="534" w:author="D S" w:date="2024-03-20T13:50:00Z">
        <w:r w:rsidR="006A4619">
          <w:rPr>
            <w:sz w:val="32"/>
            <w:szCs w:val="32"/>
          </w:rPr>
          <w:t>, including the Superintendent,</w:t>
        </w:r>
      </w:ins>
      <w:r w:rsidRPr="000832EE">
        <w:rPr>
          <w:sz w:val="32"/>
          <w:szCs w:val="32"/>
          <w:rPrChange w:id="535" w:author="D S" w:date="2024-03-09T09:01:00Z">
            <w:rPr/>
          </w:rPrChange>
        </w:rPr>
        <w:t xml:space="preserve"> in regard to performance of duties.</w:t>
      </w:r>
    </w:p>
    <w:p w14:paraId="7C88B523" w14:textId="77777777" w:rsidR="00412F4D" w:rsidRPr="000832EE" w:rsidRDefault="001B2275">
      <w:pPr>
        <w:pStyle w:val="Heading2"/>
        <w:rPr>
          <w:sz w:val="32"/>
          <w:szCs w:val="32"/>
          <w:rPrChange w:id="536" w:author="D S" w:date="2024-03-09T09:01:00Z">
            <w:rPr/>
          </w:rPrChange>
        </w:rPr>
      </w:pPr>
      <w:bookmarkStart w:id="537" w:name="board-training-requirements"/>
      <w:bookmarkEnd w:id="530"/>
      <w:r w:rsidRPr="000832EE">
        <w:rPr>
          <w:sz w:val="32"/>
          <w:szCs w:val="32"/>
          <w:rPrChange w:id="538" w:author="D S" w:date="2024-03-09T09:01:00Z">
            <w:rPr/>
          </w:rPrChange>
        </w:rPr>
        <w:t>BOARD TRAINING REQUIREMENTS</w:t>
      </w:r>
    </w:p>
    <w:p w14:paraId="239A04B7" w14:textId="1AFB23BB" w:rsidR="00412F4D" w:rsidRPr="000832EE" w:rsidRDefault="001B2275">
      <w:pPr>
        <w:pStyle w:val="FirstParagraph"/>
        <w:rPr>
          <w:sz w:val="32"/>
          <w:szCs w:val="32"/>
          <w:rPrChange w:id="539" w:author="D S" w:date="2024-03-09T09:01:00Z">
            <w:rPr/>
          </w:rPrChange>
        </w:rPr>
      </w:pPr>
      <w:r w:rsidRPr="000832EE">
        <w:rPr>
          <w:sz w:val="32"/>
          <w:szCs w:val="32"/>
          <w:rPrChange w:id="540" w:author="D S" w:date="2024-03-09T09:01:00Z">
            <w:rPr/>
          </w:rPrChange>
        </w:rPr>
        <w:t>The SCUC</w:t>
      </w:r>
      <w:ins w:id="541" w:author="D S" w:date="2024-03-20T13:51:00Z">
        <w:r w:rsidR="006A4619">
          <w:rPr>
            <w:sz w:val="32"/>
            <w:szCs w:val="32"/>
          </w:rPr>
          <w:t>-</w:t>
        </w:r>
      </w:ins>
      <w:del w:id="542" w:author="D S" w:date="2024-03-20T13:51:00Z">
        <w:r w:rsidRPr="000832EE" w:rsidDel="006A4619">
          <w:rPr>
            <w:sz w:val="32"/>
            <w:szCs w:val="32"/>
            <w:rPrChange w:id="543" w:author="D S" w:date="2024-03-09T09:01:00Z">
              <w:rPr/>
            </w:rPrChange>
          </w:rPr>
          <w:delText xml:space="preserve"> </w:delText>
        </w:r>
      </w:del>
      <w:r w:rsidRPr="000832EE">
        <w:rPr>
          <w:sz w:val="32"/>
          <w:szCs w:val="32"/>
          <w:rPrChange w:id="544" w:author="D S" w:date="2024-03-09T09:01:00Z">
            <w:rPr/>
          </w:rPrChange>
        </w:rPr>
        <w:t xml:space="preserve">ISD Board of Trustees recognizes the value of Board member training and supports involvement by Board members in </w:t>
      </w:r>
      <w:r w:rsidRPr="000832EE">
        <w:rPr>
          <w:sz w:val="32"/>
          <w:szCs w:val="32"/>
          <w:rPrChange w:id="545" w:author="D S" w:date="2024-03-09T09:01:00Z">
            <w:rPr/>
          </w:rPrChange>
        </w:rPr>
        <w:lastRenderedPageBreak/>
        <w:t xml:space="preserve">local, </w:t>
      </w:r>
      <w:proofErr w:type="gramStart"/>
      <w:r w:rsidRPr="000832EE">
        <w:rPr>
          <w:sz w:val="32"/>
          <w:szCs w:val="32"/>
          <w:rPrChange w:id="546" w:author="D S" w:date="2024-03-09T09:01:00Z">
            <w:rPr/>
          </w:rPrChange>
        </w:rPr>
        <w:t>state</w:t>
      </w:r>
      <w:proofErr w:type="gramEnd"/>
      <w:r w:rsidRPr="000832EE">
        <w:rPr>
          <w:sz w:val="32"/>
          <w:szCs w:val="32"/>
          <w:rPrChange w:id="547" w:author="D S" w:date="2024-03-09T09:01:00Z">
            <w:rPr/>
          </w:rPrChange>
        </w:rPr>
        <w:t xml:space="preserve"> and national affairs on behalf of the District and public education in general.</w:t>
      </w:r>
    </w:p>
    <w:p w14:paraId="66B3A3D7" w14:textId="77777777" w:rsidR="00412F4D" w:rsidRPr="000832EE" w:rsidRDefault="001B2275">
      <w:pPr>
        <w:pStyle w:val="BodyText"/>
        <w:rPr>
          <w:sz w:val="32"/>
          <w:szCs w:val="32"/>
          <w:rPrChange w:id="548" w:author="D S" w:date="2024-03-09T09:01:00Z">
            <w:rPr/>
          </w:rPrChange>
        </w:rPr>
      </w:pPr>
      <w:r w:rsidRPr="000832EE">
        <w:rPr>
          <w:sz w:val="32"/>
          <w:szCs w:val="32"/>
          <w:rPrChange w:id="549" w:author="D S" w:date="2024-03-09T09:01:00Z">
            <w:rPr/>
          </w:rPrChange>
        </w:rPr>
        <w:t>New Board members shall, after they are sworn in, complete a District orientation within sixty days of the election or appointment with the Superintendent and a Board orientation with the Board President or appointee. Newly elected Trustees must receive 1 hour of training in the Texas open Meetings Act and Public Information Act within 90 days of their election or appointment. First year Trustees must have 10 hours training within the first year, which must include 3 hours of orientation in the Texas Education Code. Existing Trustees must receive 5 hours training per year prior to the December Board meeting. Any current Board member may attend or participate in the District orientation offered to new Board members.</w:t>
      </w:r>
    </w:p>
    <w:p w14:paraId="14A15443" w14:textId="77777777" w:rsidR="00412F4D" w:rsidRPr="000832EE" w:rsidRDefault="001B2275">
      <w:pPr>
        <w:pStyle w:val="BodyText"/>
        <w:rPr>
          <w:sz w:val="32"/>
          <w:szCs w:val="32"/>
          <w:rPrChange w:id="550" w:author="D S" w:date="2024-03-09T09:01:00Z">
            <w:rPr/>
          </w:rPrChange>
        </w:rPr>
      </w:pPr>
      <w:r w:rsidRPr="000832EE">
        <w:rPr>
          <w:sz w:val="32"/>
          <w:szCs w:val="32"/>
          <w:rPrChange w:id="551" w:author="D S" w:date="2024-03-09T09:01:00Z">
            <w:rPr/>
          </w:rPrChange>
        </w:rPr>
        <w:t>If Board members intend to seek reimbursement for costs associated with out-of-state or out of the ordinary training, conferences, presentations, or other training involvement, the Board member must obtain pre-approval by the Board of Trustees. The request and motion should include the dates and location of the event, the purpose and benefit to SCUC or public education in general, the estimated total dollar amount of costs, including registration, travel, lodging, etc. The Board member will provide a summary report to the Board of Trustees at the next regularly scheduled Board meeting.</w:t>
      </w:r>
    </w:p>
    <w:p w14:paraId="0C2A4A10" w14:textId="1D6AB9B9" w:rsidR="00412F4D" w:rsidRPr="000832EE" w:rsidRDefault="001B2275">
      <w:pPr>
        <w:pStyle w:val="BodyText"/>
        <w:rPr>
          <w:sz w:val="32"/>
          <w:szCs w:val="32"/>
          <w:rPrChange w:id="552" w:author="D S" w:date="2024-03-09T09:01:00Z">
            <w:rPr/>
          </w:rPrChange>
        </w:rPr>
      </w:pPr>
      <w:r w:rsidRPr="000832EE">
        <w:rPr>
          <w:sz w:val="32"/>
          <w:szCs w:val="32"/>
          <w:rPrChange w:id="553" w:author="D S" w:date="2024-03-09T09:01:00Z">
            <w:rPr/>
          </w:rPrChange>
        </w:rPr>
        <w:t xml:space="preserve">Unless approved in advance by the Board, no individual Trustee who </w:t>
      </w:r>
      <w:del w:id="554" w:author="D S" w:date="2024-03-20T13:53:00Z">
        <w:r w:rsidRPr="000832EE" w:rsidDel="006A4619">
          <w:rPr>
            <w:sz w:val="32"/>
            <w:szCs w:val="32"/>
            <w:rPrChange w:id="555" w:author="D S" w:date="2024-03-09T09:01:00Z">
              <w:rPr/>
            </w:rPrChange>
          </w:rPr>
          <w:delText xml:space="preserve">has been censured by the Board or who </w:delText>
        </w:r>
      </w:del>
      <w:r w:rsidRPr="000832EE">
        <w:rPr>
          <w:sz w:val="32"/>
          <w:szCs w:val="32"/>
          <w:rPrChange w:id="556" w:author="D S" w:date="2024-03-09T09:01:00Z">
            <w:rPr/>
          </w:rPrChange>
        </w:rPr>
        <w:t>has been found to have engaged in unethical practices, as determined by the Texas Ethics Commission</w:t>
      </w:r>
      <w:ins w:id="557" w:author="D S" w:date="2024-03-20T14:04:00Z">
        <w:r w:rsidR="00030AF0">
          <w:rPr>
            <w:sz w:val="32"/>
            <w:szCs w:val="32"/>
          </w:rPr>
          <w:t xml:space="preserve"> in an official ruling</w:t>
        </w:r>
      </w:ins>
      <w:r w:rsidRPr="000832EE">
        <w:rPr>
          <w:sz w:val="32"/>
          <w:szCs w:val="32"/>
          <w:rPrChange w:id="558" w:author="D S" w:date="2024-03-09T09:01:00Z">
            <w:rPr/>
          </w:rPrChange>
        </w:rPr>
        <w:t>, may represent the district at any Board training. Likewise, unless that Trustee requires specific training under state law and/or unless approved by the Board in advance, no district funds will be expended for costs associated with that Trustee’s Board training, conferences, presentations, or other similar involvement.</w:t>
      </w:r>
    </w:p>
    <w:p w14:paraId="4D67F25F" w14:textId="5F8330F6" w:rsidR="00412F4D" w:rsidRPr="000832EE" w:rsidRDefault="00030AF0">
      <w:pPr>
        <w:pStyle w:val="BodyText"/>
        <w:rPr>
          <w:sz w:val="32"/>
          <w:szCs w:val="32"/>
          <w:rPrChange w:id="559" w:author="D S" w:date="2024-03-09T09:01:00Z">
            <w:rPr/>
          </w:rPrChange>
        </w:rPr>
      </w:pPr>
      <w:ins w:id="560" w:author="D S" w:date="2024-03-20T14:04:00Z">
        <w:r>
          <w:rPr>
            <w:sz w:val="32"/>
            <w:szCs w:val="32"/>
          </w:rPr>
          <w:lastRenderedPageBreak/>
          <w:t>O</w:t>
        </w:r>
      </w:ins>
      <w:del w:id="561" w:author="D S" w:date="2024-03-20T14:04:00Z">
        <w:r w:rsidR="001B2275" w:rsidRPr="000832EE" w:rsidDel="00030AF0">
          <w:rPr>
            <w:sz w:val="32"/>
            <w:szCs w:val="32"/>
            <w:rPrChange w:id="562" w:author="D S" w:date="2024-03-09T09:01:00Z">
              <w:rPr/>
            </w:rPrChange>
          </w:rPr>
          <w:delText>o</w:delText>
        </w:r>
      </w:del>
      <w:r w:rsidR="001B2275" w:rsidRPr="000832EE">
        <w:rPr>
          <w:sz w:val="32"/>
          <w:szCs w:val="32"/>
          <w:rPrChange w:id="563" w:author="D S" w:date="2024-03-09T09:01:00Z">
            <w:rPr/>
          </w:rPrChange>
        </w:rPr>
        <w:t xml:space="preserve">ur School District is a member of TASB (Texas Association of School Boards). Training opportunities are offered throughout the year, and Trustees are encouraged to attend. TASB offers the Leadership TASB course, a </w:t>
      </w:r>
      <w:proofErr w:type="gramStart"/>
      <w:r w:rsidR="001B2275" w:rsidRPr="000832EE">
        <w:rPr>
          <w:sz w:val="32"/>
          <w:szCs w:val="32"/>
          <w:rPrChange w:id="564" w:author="D S" w:date="2024-03-09T09:01:00Z">
            <w:rPr/>
          </w:rPrChange>
        </w:rPr>
        <w:t>five session</w:t>
      </w:r>
      <w:proofErr w:type="gramEnd"/>
      <w:r w:rsidR="001B2275" w:rsidRPr="000832EE">
        <w:rPr>
          <w:sz w:val="32"/>
          <w:szCs w:val="32"/>
          <w:rPrChange w:id="565" w:author="D S" w:date="2024-03-09T09:01:00Z">
            <w:rPr/>
          </w:rPrChange>
        </w:rPr>
        <w:t xml:space="preserve"> course conducted over five weekends throughout the year. Trustees are encouraged to apply for the opportunity to attend Leadership TASB but must have at least two years remaining on their term of service for the Board to authorize district expenditures for this course.</w:t>
      </w:r>
    </w:p>
    <w:p w14:paraId="27CA06F2" w14:textId="77777777" w:rsidR="00412F4D" w:rsidRPr="000832EE" w:rsidRDefault="001B2275">
      <w:pPr>
        <w:pStyle w:val="BodyText"/>
        <w:rPr>
          <w:sz w:val="32"/>
          <w:szCs w:val="32"/>
          <w:rPrChange w:id="566" w:author="D S" w:date="2024-03-09T09:01:00Z">
            <w:rPr/>
          </w:rPrChange>
        </w:rPr>
      </w:pPr>
      <w:r w:rsidRPr="000832EE">
        <w:rPr>
          <w:sz w:val="32"/>
          <w:szCs w:val="32"/>
          <w:rPrChange w:id="567" w:author="D S" w:date="2024-03-09T09:01:00Z">
            <w:rPr/>
          </w:rPrChange>
        </w:rPr>
        <w:t>\ [INSERT TRAINING REQUIREMENTS FOR SCHOOL Board MEMBERS HERE] \</w:t>
      </w:r>
    </w:p>
    <w:p w14:paraId="0C7942FD" w14:textId="77777777" w:rsidR="00412F4D" w:rsidRPr="000832EE" w:rsidRDefault="001B2275">
      <w:pPr>
        <w:pStyle w:val="Heading2"/>
        <w:rPr>
          <w:sz w:val="32"/>
          <w:szCs w:val="32"/>
          <w:rPrChange w:id="568" w:author="D S" w:date="2024-03-09T09:01:00Z">
            <w:rPr/>
          </w:rPrChange>
        </w:rPr>
      </w:pPr>
      <w:bookmarkStart w:id="569" w:name="board-member-travel-procedures"/>
      <w:bookmarkEnd w:id="537"/>
      <w:r w:rsidRPr="000832EE">
        <w:rPr>
          <w:sz w:val="32"/>
          <w:szCs w:val="32"/>
          <w:rPrChange w:id="570" w:author="D S" w:date="2024-03-09T09:01:00Z">
            <w:rPr/>
          </w:rPrChange>
        </w:rPr>
        <w:t>BOARD MEMBER TRAVEL PROCEDURES</w:t>
      </w:r>
    </w:p>
    <w:p w14:paraId="230BABEB" w14:textId="77777777" w:rsidR="00412F4D" w:rsidRPr="000832EE" w:rsidRDefault="001B2275">
      <w:pPr>
        <w:pStyle w:val="Heading4"/>
        <w:rPr>
          <w:sz w:val="32"/>
          <w:szCs w:val="32"/>
          <w:rPrChange w:id="571" w:author="D S" w:date="2024-03-09T09:01:00Z">
            <w:rPr/>
          </w:rPrChange>
        </w:rPr>
      </w:pPr>
      <w:bookmarkStart w:id="572" w:name="registration-fees"/>
      <w:r w:rsidRPr="000832EE">
        <w:rPr>
          <w:sz w:val="32"/>
          <w:szCs w:val="32"/>
          <w:rPrChange w:id="573" w:author="D S" w:date="2024-03-09T09:01:00Z">
            <w:rPr/>
          </w:rPrChange>
        </w:rPr>
        <w:t>Registration Fees:</w:t>
      </w:r>
    </w:p>
    <w:p w14:paraId="11CF1F34" w14:textId="77777777" w:rsidR="00412F4D" w:rsidRPr="000832EE" w:rsidRDefault="001B2275">
      <w:pPr>
        <w:numPr>
          <w:ilvl w:val="0"/>
          <w:numId w:val="17"/>
        </w:numPr>
        <w:rPr>
          <w:sz w:val="32"/>
          <w:szCs w:val="32"/>
          <w:rPrChange w:id="574" w:author="D S" w:date="2024-03-09T09:01:00Z">
            <w:rPr/>
          </w:rPrChange>
        </w:rPr>
      </w:pPr>
      <w:r w:rsidRPr="000832EE">
        <w:rPr>
          <w:sz w:val="32"/>
          <w:szCs w:val="32"/>
          <w:rPrChange w:id="575" w:author="D S" w:date="2024-03-09T09:01:00Z">
            <w:rPr/>
          </w:rPrChange>
        </w:rPr>
        <w:t>It is the Board member’s responsibility to notify the district of any conference/workshop they will be attending.</w:t>
      </w:r>
    </w:p>
    <w:p w14:paraId="51ECD6A5" w14:textId="77777777" w:rsidR="00412F4D" w:rsidRPr="000832EE" w:rsidRDefault="001B2275">
      <w:pPr>
        <w:numPr>
          <w:ilvl w:val="0"/>
          <w:numId w:val="17"/>
        </w:numPr>
        <w:rPr>
          <w:sz w:val="32"/>
          <w:szCs w:val="32"/>
          <w:rPrChange w:id="576" w:author="D S" w:date="2024-03-09T09:01:00Z">
            <w:rPr/>
          </w:rPrChange>
        </w:rPr>
      </w:pPr>
      <w:r w:rsidRPr="000832EE">
        <w:rPr>
          <w:sz w:val="32"/>
          <w:szCs w:val="32"/>
          <w:rPrChange w:id="577" w:author="D S" w:date="2024-03-09T09:01:00Z">
            <w:rPr/>
          </w:rPrChange>
        </w:rPr>
        <w:t>The district will complete any required paperwork and register Board member for the conference/workshop.</w:t>
      </w:r>
    </w:p>
    <w:p w14:paraId="05F36018" w14:textId="77777777" w:rsidR="00412F4D" w:rsidRPr="000832EE" w:rsidRDefault="001B2275">
      <w:pPr>
        <w:numPr>
          <w:ilvl w:val="0"/>
          <w:numId w:val="17"/>
        </w:numPr>
        <w:rPr>
          <w:sz w:val="32"/>
          <w:szCs w:val="32"/>
          <w:rPrChange w:id="578" w:author="D S" w:date="2024-03-09T09:01:00Z">
            <w:rPr/>
          </w:rPrChange>
        </w:rPr>
      </w:pPr>
      <w:r w:rsidRPr="000832EE">
        <w:rPr>
          <w:sz w:val="32"/>
          <w:szCs w:val="32"/>
          <w:rPrChange w:id="579" w:author="D S" w:date="2024-03-09T09:01:00Z">
            <w:rPr/>
          </w:rPrChange>
        </w:rPr>
        <w:t>Registration fees will be paid directly to the vendor by the district and are not a reimbursable expense.</w:t>
      </w:r>
    </w:p>
    <w:p w14:paraId="64BA3EA0" w14:textId="77777777" w:rsidR="00412F4D" w:rsidRPr="000832EE" w:rsidRDefault="001B2275">
      <w:pPr>
        <w:pStyle w:val="Heading4"/>
        <w:rPr>
          <w:sz w:val="32"/>
          <w:szCs w:val="32"/>
          <w:rPrChange w:id="580" w:author="D S" w:date="2024-03-09T09:01:00Z">
            <w:rPr/>
          </w:rPrChange>
        </w:rPr>
      </w:pPr>
      <w:bookmarkStart w:id="581" w:name="lodginghotel"/>
      <w:bookmarkEnd w:id="572"/>
      <w:r w:rsidRPr="000832EE">
        <w:rPr>
          <w:sz w:val="32"/>
          <w:szCs w:val="32"/>
          <w:rPrChange w:id="582" w:author="D S" w:date="2024-03-09T09:01:00Z">
            <w:rPr/>
          </w:rPrChange>
        </w:rPr>
        <w:t>Lodging/Hotel:</w:t>
      </w:r>
    </w:p>
    <w:p w14:paraId="58016C05" w14:textId="77777777" w:rsidR="00412F4D" w:rsidRPr="000832EE" w:rsidRDefault="001B2275">
      <w:pPr>
        <w:numPr>
          <w:ilvl w:val="0"/>
          <w:numId w:val="18"/>
        </w:numPr>
        <w:rPr>
          <w:sz w:val="32"/>
          <w:szCs w:val="32"/>
          <w:rPrChange w:id="583" w:author="D S" w:date="2024-03-09T09:01:00Z">
            <w:rPr/>
          </w:rPrChange>
        </w:rPr>
      </w:pPr>
      <w:r w:rsidRPr="000832EE">
        <w:rPr>
          <w:sz w:val="32"/>
          <w:szCs w:val="32"/>
          <w:rPrChange w:id="584" w:author="D S" w:date="2024-03-09T09:01:00Z">
            <w:rPr/>
          </w:rPrChange>
        </w:rPr>
        <w:t>Lodging/hotel reservations shall be processed by the district and a Purchase card will be checked out to each Trustee for payment to the place of lodging or hotel.</w:t>
      </w:r>
    </w:p>
    <w:p w14:paraId="4999EB3C" w14:textId="77777777" w:rsidR="00412F4D" w:rsidRPr="000832EE" w:rsidRDefault="001B2275">
      <w:pPr>
        <w:numPr>
          <w:ilvl w:val="0"/>
          <w:numId w:val="18"/>
        </w:numPr>
        <w:rPr>
          <w:sz w:val="32"/>
          <w:szCs w:val="32"/>
          <w:rPrChange w:id="585" w:author="D S" w:date="2024-03-09T09:01:00Z">
            <w:rPr/>
          </w:rPrChange>
        </w:rPr>
      </w:pPr>
      <w:r w:rsidRPr="000832EE">
        <w:rPr>
          <w:sz w:val="32"/>
          <w:szCs w:val="32"/>
          <w:rPrChange w:id="586" w:author="D S" w:date="2024-03-09T09:01:00Z">
            <w:rPr/>
          </w:rPrChange>
        </w:rPr>
        <w:t>It is the responsibility of the Board member to ensure a Texas Hotel occupancy Tax Exemption Certificate is provided to the hotel.</w:t>
      </w:r>
    </w:p>
    <w:p w14:paraId="30E23A75" w14:textId="77777777" w:rsidR="00412F4D" w:rsidRPr="000832EE" w:rsidRDefault="001B2275">
      <w:pPr>
        <w:numPr>
          <w:ilvl w:val="0"/>
          <w:numId w:val="18"/>
        </w:numPr>
        <w:rPr>
          <w:sz w:val="32"/>
          <w:szCs w:val="32"/>
          <w:rPrChange w:id="587" w:author="D S" w:date="2024-03-09T09:01:00Z">
            <w:rPr/>
          </w:rPrChange>
        </w:rPr>
      </w:pPr>
      <w:r w:rsidRPr="000832EE">
        <w:rPr>
          <w:sz w:val="32"/>
          <w:szCs w:val="32"/>
          <w:rPrChange w:id="588" w:author="D S" w:date="2024-03-09T09:01:00Z">
            <w:rPr/>
          </w:rPrChange>
        </w:rPr>
        <w:t>The Texas hotel tax exemption does not apply to out-of-state travel.</w:t>
      </w:r>
    </w:p>
    <w:p w14:paraId="71E9764A" w14:textId="77777777" w:rsidR="00412F4D" w:rsidRPr="000832EE" w:rsidRDefault="001B2275">
      <w:pPr>
        <w:numPr>
          <w:ilvl w:val="0"/>
          <w:numId w:val="18"/>
        </w:numPr>
        <w:rPr>
          <w:sz w:val="32"/>
          <w:szCs w:val="32"/>
          <w:rPrChange w:id="589" w:author="D S" w:date="2024-03-09T09:01:00Z">
            <w:rPr/>
          </w:rPrChange>
        </w:rPr>
      </w:pPr>
      <w:r w:rsidRPr="000832EE">
        <w:rPr>
          <w:sz w:val="32"/>
          <w:szCs w:val="32"/>
          <w:rPrChange w:id="590" w:author="D S" w:date="2024-03-09T09:01:00Z">
            <w:rPr/>
          </w:rPrChange>
        </w:rPr>
        <w:t>An original itemized hotel receipt must be submitted to the district within thirty (30) days after return from a trip.</w:t>
      </w:r>
    </w:p>
    <w:p w14:paraId="246BE248" w14:textId="77777777" w:rsidR="00412F4D" w:rsidRPr="000832EE" w:rsidRDefault="001B2275">
      <w:pPr>
        <w:pStyle w:val="Heading3"/>
        <w:rPr>
          <w:sz w:val="32"/>
          <w:szCs w:val="32"/>
          <w:rPrChange w:id="591" w:author="D S" w:date="2024-03-09T09:01:00Z">
            <w:rPr/>
          </w:rPrChange>
        </w:rPr>
      </w:pPr>
      <w:bookmarkStart w:id="592" w:name="estimated-travel-expenses"/>
      <w:bookmarkEnd w:id="581"/>
      <w:r w:rsidRPr="000832EE">
        <w:rPr>
          <w:sz w:val="32"/>
          <w:szCs w:val="32"/>
          <w:rPrChange w:id="593" w:author="D S" w:date="2024-03-09T09:01:00Z">
            <w:rPr/>
          </w:rPrChange>
        </w:rPr>
        <w:lastRenderedPageBreak/>
        <w:t>Estimated Travel Expenses:</w:t>
      </w:r>
    </w:p>
    <w:p w14:paraId="59D49F20" w14:textId="77777777" w:rsidR="00412F4D" w:rsidRPr="000832EE" w:rsidRDefault="001B2275">
      <w:pPr>
        <w:pStyle w:val="FirstParagraph"/>
        <w:rPr>
          <w:sz w:val="32"/>
          <w:szCs w:val="32"/>
          <w:rPrChange w:id="594" w:author="D S" w:date="2024-03-09T09:01:00Z">
            <w:rPr/>
          </w:rPrChange>
        </w:rPr>
      </w:pPr>
      <w:r w:rsidRPr="000832EE">
        <w:rPr>
          <w:sz w:val="32"/>
          <w:szCs w:val="32"/>
          <w:rPrChange w:id="595" w:author="D S" w:date="2024-03-09T09:01:00Z">
            <w:rPr/>
          </w:rPrChange>
        </w:rPr>
        <w:t>The district shall encumber funds for estimated reimbursement expenses prior to Board member travel. Estimated reimbursements include:</w:t>
      </w:r>
    </w:p>
    <w:p w14:paraId="4CE96697" w14:textId="77777777" w:rsidR="00412F4D" w:rsidRPr="000832EE" w:rsidRDefault="001B2275">
      <w:pPr>
        <w:numPr>
          <w:ilvl w:val="0"/>
          <w:numId w:val="19"/>
        </w:numPr>
        <w:rPr>
          <w:sz w:val="32"/>
          <w:szCs w:val="32"/>
          <w:rPrChange w:id="596" w:author="D S" w:date="2024-03-09T09:01:00Z">
            <w:rPr/>
          </w:rPrChange>
        </w:rPr>
      </w:pPr>
      <w:r w:rsidRPr="000832EE">
        <w:rPr>
          <w:sz w:val="32"/>
          <w:szCs w:val="32"/>
          <w:rPrChange w:id="597" w:author="D S" w:date="2024-03-09T09:01:00Z">
            <w:rPr/>
          </w:rPrChange>
        </w:rPr>
        <w:t>Estimated mileage reimbursement (if driving)</w:t>
      </w:r>
    </w:p>
    <w:p w14:paraId="31119223" w14:textId="77777777" w:rsidR="00412F4D" w:rsidRPr="000832EE" w:rsidRDefault="001B2275">
      <w:pPr>
        <w:numPr>
          <w:ilvl w:val="0"/>
          <w:numId w:val="19"/>
        </w:numPr>
        <w:rPr>
          <w:sz w:val="32"/>
          <w:szCs w:val="32"/>
          <w:rPrChange w:id="598" w:author="D S" w:date="2024-03-09T09:01:00Z">
            <w:rPr/>
          </w:rPrChange>
        </w:rPr>
      </w:pPr>
      <w:r w:rsidRPr="000832EE">
        <w:rPr>
          <w:sz w:val="32"/>
          <w:szCs w:val="32"/>
          <w:rPrChange w:id="599" w:author="D S" w:date="2024-03-09T09:01:00Z">
            <w:rPr/>
          </w:rPrChange>
        </w:rPr>
        <w:t>Estimated parking costs (if driving)</w:t>
      </w:r>
    </w:p>
    <w:p w14:paraId="0A20160B" w14:textId="77777777" w:rsidR="00412F4D" w:rsidRPr="000832EE" w:rsidRDefault="001B2275">
      <w:pPr>
        <w:numPr>
          <w:ilvl w:val="0"/>
          <w:numId w:val="19"/>
        </w:numPr>
        <w:rPr>
          <w:sz w:val="32"/>
          <w:szCs w:val="32"/>
          <w:rPrChange w:id="600" w:author="D S" w:date="2024-03-09T09:01:00Z">
            <w:rPr/>
          </w:rPrChange>
        </w:rPr>
      </w:pPr>
      <w:r w:rsidRPr="000832EE">
        <w:rPr>
          <w:sz w:val="32"/>
          <w:szCs w:val="32"/>
          <w:rPrChange w:id="601" w:author="D S" w:date="2024-03-09T09:01:00Z">
            <w:rPr/>
          </w:rPrChange>
        </w:rPr>
        <w:t>Estimated cost of air travel (if flying)</w:t>
      </w:r>
    </w:p>
    <w:p w14:paraId="0BFA68DC" w14:textId="77777777" w:rsidR="00412F4D" w:rsidRPr="000832EE" w:rsidRDefault="001B2275">
      <w:pPr>
        <w:numPr>
          <w:ilvl w:val="0"/>
          <w:numId w:val="19"/>
        </w:numPr>
        <w:rPr>
          <w:sz w:val="32"/>
          <w:szCs w:val="32"/>
          <w:rPrChange w:id="602" w:author="D S" w:date="2024-03-09T09:01:00Z">
            <w:rPr/>
          </w:rPrChange>
        </w:rPr>
      </w:pPr>
      <w:r w:rsidRPr="000832EE">
        <w:rPr>
          <w:sz w:val="32"/>
          <w:szCs w:val="32"/>
          <w:rPrChange w:id="603" w:author="D S" w:date="2024-03-09T09:01:00Z">
            <w:rPr/>
          </w:rPrChange>
        </w:rPr>
        <w:t>Estimated taxi/shuttle fees (if flying)</w:t>
      </w:r>
    </w:p>
    <w:p w14:paraId="209570A1" w14:textId="77777777" w:rsidR="00412F4D" w:rsidRPr="000832EE" w:rsidRDefault="001B2275">
      <w:pPr>
        <w:numPr>
          <w:ilvl w:val="0"/>
          <w:numId w:val="19"/>
        </w:numPr>
        <w:rPr>
          <w:sz w:val="32"/>
          <w:szCs w:val="32"/>
          <w:rPrChange w:id="604" w:author="D S" w:date="2024-03-09T09:01:00Z">
            <w:rPr/>
          </w:rPrChange>
        </w:rPr>
      </w:pPr>
      <w:r w:rsidRPr="000832EE">
        <w:rPr>
          <w:sz w:val="32"/>
          <w:szCs w:val="32"/>
          <w:rPrChange w:id="605" w:author="D S" w:date="2024-03-09T09:01:00Z">
            <w:rPr/>
          </w:rPrChange>
        </w:rPr>
        <w:t>Estimated per diem reimbursement (not to exceed regular district reimbursement rates)</w:t>
      </w:r>
    </w:p>
    <w:p w14:paraId="200E8684" w14:textId="77777777" w:rsidR="00412F4D" w:rsidRPr="000832EE" w:rsidRDefault="001B2275">
      <w:pPr>
        <w:pStyle w:val="FirstParagraph"/>
        <w:rPr>
          <w:sz w:val="32"/>
          <w:szCs w:val="32"/>
          <w:rPrChange w:id="606" w:author="D S" w:date="2024-03-09T09:01:00Z">
            <w:rPr/>
          </w:rPrChange>
        </w:rPr>
      </w:pPr>
      <w:r w:rsidRPr="000832EE">
        <w:rPr>
          <w:sz w:val="32"/>
          <w:szCs w:val="32"/>
          <w:rPrChange w:id="607" w:author="D S" w:date="2024-03-09T09:01:00Z">
            <w:rPr/>
          </w:rPrChange>
        </w:rPr>
        <w:t>It is the Board member’s responsibility to provide the district with the following information in order to calculate estimated reimbursement expenses:</w:t>
      </w:r>
    </w:p>
    <w:p w14:paraId="684B2801" w14:textId="77777777" w:rsidR="00412F4D" w:rsidRPr="000832EE" w:rsidRDefault="001B2275">
      <w:pPr>
        <w:numPr>
          <w:ilvl w:val="0"/>
          <w:numId w:val="20"/>
        </w:numPr>
        <w:rPr>
          <w:sz w:val="32"/>
          <w:szCs w:val="32"/>
          <w:rPrChange w:id="608" w:author="D S" w:date="2024-03-09T09:01:00Z">
            <w:rPr/>
          </w:rPrChange>
        </w:rPr>
      </w:pPr>
      <w:r w:rsidRPr="000832EE">
        <w:rPr>
          <w:sz w:val="32"/>
          <w:szCs w:val="32"/>
          <w:rPrChange w:id="609" w:author="D S" w:date="2024-03-09T09:01:00Z">
            <w:rPr/>
          </w:rPrChange>
        </w:rPr>
        <w:t>Name/location of workshop or travel destination.</w:t>
      </w:r>
    </w:p>
    <w:p w14:paraId="264A9518" w14:textId="77777777" w:rsidR="00412F4D" w:rsidRPr="000832EE" w:rsidRDefault="001B2275">
      <w:pPr>
        <w:numPr>
          <w:ilvl w:val="0"/>
          <w:numId w:val="20"/>
        </w:numPr>
        <w:rPr>
          <w:sz w:val="32"/>
          <w:szCs w:val="32"/>
          <w:rPrChange w:id="610" w:author="D S" w:date="2024-03-09T09:01:00Z">
            <w:rPr/>
          </w:rPrChange>
        </w:rPr>
      </w:pPr>
      <w:r w:rsidRPr="000832EE">
        <w:rPr>
          <w:sz w:val="32"/>
          <w:szCs w:val="32"/>
          <w:rPrChange w:id="611" w:author="D S" w:date="2024-03-09T09:01:00Z">
            <w:rPr/>
          </w:rPrChange>
        </w:rPr>
        <w:t>Dates of travel (date travel begins/ends)</w:t>
      </w:r>
    </w:p>
    <w:p w14:paraId="16466E52" w14:textId="77777777" w:rsidR="00412F4D" w:rsidRPr="000832EE" w:rsidRDefault="001B2275">
      <w:pPr>
        <w:numPr>
          <w:ilvl w:val="0"/>
          <w:numId w:val="20"/>
        </w:numPr>
        <w:rPr>
          <w:sz w:val="32"/>
          <w:szCs w:val="32"/>
          <w:rPrChange w:id="612" w:author="D S" w:date="2024-03-09T09:01:00Z">
            <w:rPr/>
          </w:rPrChange>
        </w:rPr>
      </w:pPr>
      <w:r w:rsidRPr="000832EE">
        <w:rPr>
          <w:sz w:val="32"/>
          <w:szCs w:val="32"/>
          <w:rPrChange w:id="613" w:author="D S" w:date="2024-03-09T09:01:00Z">
            <w:rPr/>
          </w:rPrChange>
        </w:rPr>
        <w:t>Mode of transportation (automobile/air travel)</w:t>
      </w:r>
    </w:p>
    <w:p w14:paraId="270306E6" w14:textId="77777777" w:rsidR="00412F4D" w:rsidRPr="000832EE" w:rsidRDefault="001B2275">
      <w:pPr>
        <w:pStyle w:val="Heading3"/>
        <w:rPr>
          <w:sz w:val="32"/>
          <w:szCs w:val="32"/>
          <w:rPrChange w:id="614" w:author="D S" w:date="2024-03-09T09:01:00Z">
            <w:rPr/>
          </w:rPrChange>
        </w:rPr>
      </w:pPr>
      <w:bookmarkStart w:id="615" w:name="reimbursement-requests"/>
      <w:bookmarkEnd w:id="592"/>
      <w:r w:rsidRPr="000832EE">
        <w:rPr>
          <w:sz w:val="32"/>
          <w:szCs w:val="32"/>
          <w:rPrChange w:id="616" w:author="D S" w:date="2024-03-09T09:01:00Z">
            <w:rPr/>
          </w:rPrChange>
        </w:rPr>
        <w:t>Reimbursement Requests:</w:t>
      </w:r>
    </w:p>
    <w:p w14:paraId="3A2C677E" w14:textId="77777777" w:rsidR="00412F4D" w:rsidRPr="000832EE" w:rsidRDefault="001B2275">
      <w:pPr>
        <w:pStyle w:val="FirstParagraph"/>
        <w:rPr>
          <w:sz w:val="32"/>
          <w:szCs w:val="32"/>
          <w:rPrChange w:id="617" w:author="D S" w:date="2024-03-09T09:01:00Z">
            <w:rPr/>
          </w:rPrChange>
        </w:rPr>
      </w:pPr>
      <w:r w:rsidRPr="000832EE">
        <w:rPr>
          <w:sz w:val="32"/>
          <w:szCs w:val="32"/>
          <w:rPrChange w:id="618" w:author="D S" w:date="2024-03-09T09:01:00Z">
            <w:rPr/>
          </w:rPrChange>
        </w:rPr>
        <w:t>It is the Board member’s responsibility to submit their reimbursement request within thirty (30) days following the completion of the trip.</w:t>
      </w:r>
    </w:p>
    <w:p w14:paraId="548B209E" w14:textId="77777777" w:rsidR="00412F4D" w:rsidRPr="000832EE" w:rsidRDefault="001B2275">
      <w:pPr>
        <w:pStyle w:val="Heading3"/>
        <w:rPr>
          <w:sz w:val="32"/>
          <w:szCs w:val="32"/>
          <w:rPrChange w:id="619" w:author="D S" w:date="2024-03-09T09:01:00Z">
            <w:rPr/>
          </w:rPrChange>
        </w:rPr>
      </w:pPr>
      <w:bookmarkStart w:id="620" w:name="mileage-reimbursement"/>
      <w:bookmarkEnd w:id="615"/>
      <w:r w:rsidRPr="000832EE">
        <w:rPr>
          <w:sz w:val="32"/>
          <w:szCs w:val="32"/>
          <w:rPrChange w:id="621" w:author="D S" w:date="2024-03-09T09:01:00Z">
            <w:rPr/>
          </w:rPrChange>
        </w:rPr>
        <w:t>Mileage Reimbursement:</w:t>
      </w:r>
    </w:p>
    <w:p w14:paraId="786F310D" w14:textId="77777777" w:rsidR="00412F4D" w:rsidRPr="000832EE" w:rsidRDefault="001B2275">
      <w:pPr>
        <w:numPr>
          <w:ilvl w:val="0"/>
          <w:numId w:val="21"/>
        </w:numPr>
        <w:rPr>
          <w:sz w:val="32"/>
          <w:szCs w:val="32"/>
          <w:rPrChange w:id="622" w:author="D S" w:date="2024-03-09T09:01:00Z">
            <w:rPr/>
          </w:rPrChange>
        </w:rPr>
      </w:pPr>
      <w:r w:rsidRPr="000832EE">
        <w:rPr>
          <w:sz w:val="32"/>
          <w:szCs w:val="32"/>
          <w:rPrChange w:id="623" w:author="D S" w:date="2024-03-09T09:01:00Z">
            <w:rPr/>
          </w:rPrChange>
        </w:rPr>
        <w:t xml:space="preserve">For the purposes of reimbursement, mileage is calculated through Google Maps Driving Directions </w:t>
      </w:r>
      <w:r w:rsidRPr="000832EE">
        <w:rPr>
          <w:sz w:val="32"/>
          <w:szCs w:val="32"/>
          <w:rPrChange w:id="624" w:author="D S" w:date="2024-03-09T09:01:00Z">
            <w:rPr/>
          </w:rPrChange>
        </w:rPr>
        <w:fldChar w:fldCharType="begin"/>
      </w:r>
      <w:r w:rsidRPr="000832EE">
        <w:rPr>
          <w:sz w:val="32"/>
          <w:szCs w:val="32"/>
          <w:rPrChange w:id="625" w:author="D S" w:date="2024-03-09T09:01:00Z">
            <w:rPr/>
          </w:rPrChange>
        </w:rPr>
        <w:instrText>HYPERLINK "https://www.google.com/maps/@29.5698432,-98.2482944,14z" \h</w:instrText>
      </w:r>
      <w:r w:rsidRPr="00D6297F">
        <w:rPr>
          <w:sz w:val="32"/>
          <w:szCs w:val="32"/>
        </w:rPr>
      </w:r>
      <w:r w:rsidRPr="000832EE">
        <w:rPr>
          <w:sz w:val="32"/>
          <w:szCs w:val="32"/>
          <w:rPrChange w:id="626" w:author="D S" w:date="2024-03-09T09:01:00Z">
            <w:rPr>
              <w:rStyle w:val="Hyperlink"/>
            </w:rPr>
          </w:rPrChange>
        </w:rPr>
        <w:fldChar w:fldCharType="separate"/>
      </w:r>
      <w:r w:rsidRPr="000832EE">
        <w:rPr>
          <w:rStyle w:val="Hyperlink"/>
          <w:sz w:val="32"/>
          <w:szCs w:val="32"/>
          <w:rPrChange w:id="627" w:author="D S" w:date="2024-03-09T09:01:00Z">
            <w:rPr>
              <w:rStyle w:val="Hyperlink"/>
            </w:rPr>
          </w:rPrChange>
        </w:rPr>
        <w:t>(link)</w:t>
      </w:r>
      <w:r w:rsidRPr="000832EE">
        <w:rPr>
          <w:rStyle w:val="Hyperlink"/>
          <w:sz w:val="32"/>
          <w:szCs w:val="32"/>
          <w:rPrChange w:id="628" w:author="D S" w:date="2024-03-09T09:01:00Z">
            <w:rPr>
              <w:rStyle w:val="Hyperlink"/>
            </w:rPr>
          </w:rPrChange>
        </w:rPr>
        <w:fldChar w:fldCharType="end"/>
      </w:r>
      <w:r w:rsidRPr="000832EE">
        <w:rPr>
          <w:sz w:val="32"/>
          <w:szCs w:val="32"/>
          <w:rPrChange w:id="629" w:author="D S" w:date="2024-03-09T09:01:00Z">
            <w:rPr/>
          </w:rPrChange>
        </w:rPr>
        <w:t>.</w:t>
      </w:r>
    </w:p>
    <w:p w14:paraId="5CB9AFE4" w14:textId="77777777" w:rsidR="00412F4D" w:rsidRPr="000832EE" w:rsidRDefault="001B2275">
      <w:pPr>
        <w:numPr>
          <w:ilvl w:val="0"/>
          <w:numId w:val="21"/>
        </w:numPr>
        <w:rPr>
          <w:sz w:val="32"/>
          <w:szCs w:val="32"/>
          <w:rPrChange w:id="630" w:author="D S" w:date="2024-03-09T09:01:00Z">
            <w:rPr/>
          </w:rPrChange>
        </w:rPr>
      </w:pPr>
      <w:r w:rsidRPr="000832EE">
        <w:rPr>
          <w:sz w:val="32"/>
          <w:szCs w:val="32"/>
          <w:rPrChange w:id="631" w:author="D S" w:date="2024-03-09T09:01:00Z">
            <w:rPr/>
          </w:rPrChange>
        </w:rPr>
        <w:t xml:space="preserve">Mileage reimbursement rate will be calculated through the Texas Comptroller’s Website </w:t>
      </w:r>
      <w:r w:rsidRPr="000832EE">
        <w:rPr>
          <w:sz w:val="32"/>
          <w:szCs w:val="32"/>
          <w:rPrChange w:id="632" w:author="D S" w:date="2024-03-09T09:01:00Z">
            <w:rPr/>
          </w:rPrChange>
        </w:rPr>
        <w:fldChar w:fldCharType="begin"/>
      </w:r>
      <w:r w:rsidRPr="000832EE">
        <w:rPr>
          <w:sz w:val="32"/>
          <w:szCs w:val="32"/>
          <w:rPrChange w:id="633" w:author="D S" w:date="2024-03-09T09:01:00Z">
            <w:rPr/>
          </w:rPrChange>
        </w:rPr>
        <w:instrText>HYPERLINK "https://fmx.cpa.texas.gov/fmx/travel/textravel/rates/current.php" \h</w:instrText>
      </w:r>
      <w:r w:rsidRPr="00D6297F">
        <w:rPr>
          <w:sz w:val="32"/>
          <w:szCs w:val="32"/>
        </w:rPr>
      </w:r>
      <w:r w:rsidRPr="000832EE">
        <w:rPr>
          <w:sz w:val="32"/>
          <w:szCs w:val="32"/>
          <w:rPrChange w:id="634" w:author="D S" w:date="2024-03-09T09:01:00Z">
            <w:rPr>
              <w:rStyle w:val="Hyperlink"/>
            </w:rPr>
          </w:rPrChange>
        </w:rPr>
        <w:fldChar w:fldCharType="separate"/>
      </w:r>
      <w:r w:rsidRPr="000832EE">
        <w:rPr>
          <w:rStyle w:val="Hyperlink"/>
          <w:sz w:val="32"/>
          <w:szCs w:val="32"/>
          <w:rPrChange w:id="635" w:author="D S" w:date="2024-03-09T09:01:00Z">
            <w:rPr>
              <w:rStyle w:val="Hyperlink"/>
            </w:rPr>
          </w:rPrChange>
        </w:rPr>
        <w:t>(link)</w:t>
      </w:r>
      <w:r w:rsidRPr="000832EE">
        <w:rPr>
          <w:rStyle w:val="Hyperlink"/>
          <w:sz w:val="32"/>
          <w:szCs w:val="32"/>
          <w:rPrChange w:id="636" w:author="D S" w:date="2024-03-09T09:01:00Z">
            <w:rPr>
              <w:rStyle w:val="Hyperlink"/>
            </w:rPr>
          </w:rPrChange>
        </w:rPr>
        <w:fldChar w:fldCharType="end"/>
      </w:r>
      <w:r w:rsidRPr="000832EE">
        <w:rPr>
          <w:sz w:val="32"/>
          <w:szCs w:val="32"/>
          <w:rPrChange w:id="637" w:author="D S" w:date="2024-03-09T09:01:00Z">
            <w:rPr/>
          </w:rPrChange>
        </w:rPr>
        <w:t>.</w:t>
      </w:r>
    </w:p>
    <w:p w14:paraId="5A9D9485" w14:textId="77777777" w:rsidR="00412F4D" w:rsidRPr="000832EE" w:rsidRDefault="001B2275">
      <w:pPr>
        <w:numPr>
          <w:ilvl w:val="0"/>
          <w:numId w:val="21"/>
        </w:numPr>
        <w:rPr>
          <w:sz w:val="32"/>
          <w:szCs w:val="32"/>
          <w:rPrChange w:id="638" w:author="D S" w:date="2024-03-09T09:01:00Z">
            <w:rPr/>
          </w:rPrChange>
        </w:rPr>
      </w:pPr>
      <w:r w:rsidRPr="000832EE">
        <w:rPr>
          <w:sz w:val="32"/>
          <w:szCs w:val="32"/>
          <w:rPrChange w:id="639" w:author="D S" w:date="2024-03-09T09:01:00Z">
            <w:rPr/>
          </w:rPrChange>
        </w:rPr>
        <w:lastRenderedPageBreak/>
        <w:t>Board member mileage will be calculated (roundtrip) from the district’s central administration building, 1060 Elbel Road, Schertz, TX 78154 to the destination.</w:t>
      </w:r>
    </w:p>
    <w:p w14:paraId="6A579239" w14:textId="77777777" w:rsidR="00412F4D" w:rsidRPr="000832EE" w:rsidRDefault="001B2275">
      <w:pPr>
        <w:numPr>
          <w:ilvl w:val="0"/>
          <w:numId w:val="21"/>
        </w:numPr>
        <w:rPr>
          <w:sz w:val="32"/>
          <w:szCs w:val="32"/>
          <w:rPrChange w:id="640" w:author="D S" w:date="2024-03-09T09:01:00Z">
            <w:rPr/>
          </w:rPrChange>
        </w:rPr>
      </w:pPr>
      <w:r w:rsidRPr="000832EE">
        <w:rPr>
          <w:sz w:val="32"/>
          <w:szCs w:val="32"/>
          <w:rPrChange w:id="641" w:author="D S" w:date="2024-03-09T09:01:00Z">
            <w:rPr/>
          </w:rPrChange>
        </w:rPr>
        <w:t>For the purposes of reimbursement, mileage is reported using the shortest route, not the fastest or best route.</w:t>
      </w:r>
    </w:p>
    <w:p w14:paraId="3C9181BA" w14:textId="77777777" w:rsidR="00412F4D" w:rsidRPr="000832EE" w:rsidRDefault="001B2275">
      <w:pPr>
        <w:numPr>
          <w:ilvl w:val="0"/>
          <w:numId w:val="21"/>
        </w:numPr>
        <w:rPr>
          <w:sz w:val="32"/>
          <w:szCs w:val="32"/>
          <w:rPrChange w:id="642" w:author="D S" w:date="2024-03-09T09:01:00Z">
            <w:rPr/>
          </w:rPrChange>
        </w:rPr>
      </w:pPr>
      <w:r w:rsidRPr="000832EE">
        <w:rPr>
          <w:sz w:val="32"/>
          <w:szCs w:val="32"/>
          <w:rPrChange w:id="643" w:author="D S" w:date="2024-03-09T09:01:00Z">
            <w:rPr/>
          </w:rPrChange>
        </w:rPr>
        <w:t>Toll road fees will not be reimbursed by the District.</w:t>
      </w:r>
    </w:p>
    <w:p w14:paraId="352AA16D" w14:textId="77777777" w:rsidR="00412F4D" w:rsidRPr="000832EE" w:rsidRDefault="001B2275">
      <w:pPr>
        <w:pStyle w:val="Heading3"/>
        <w:rPr>
          <w:sz w:val="32"/>
          <w:szCs w:val="32"/>
          <w:rPrChange w:id="644" w:author="D S" w:date="2024-03-09T09:01:00Z">
            <w:rPr/>
          </w:rPrChange>
        </w:rPr>
      </w:pPr>
      <w:bookmarkStart w:id="645" w:name="air-travel"/>
      <w:bookmarkEnd w:id="620"/>
      <w:r w:rsidRPr="000832EE">
        <w:rPr>
          <w:sz w:val="32"/>
          <w:szCs w:val="32"/>
          <w:rPrChange w:id="646" w:author="D S" w:date="2024-03-09T09:01:00Z">
            <w:rPr/>
          </w:rPrChange>
        </w:rPr>
        <w:t>Air Travel:</w:t>
      </w:r>
    </w:p>
    <w:p w14:paraId="3F7F98CE" w14:textId="77777777" w:rsidR="00412F4D" w:rsidRPr="000832EE" w:rsidRDefault="001B2275">
      <w:pPr>
        <w:numPr>
          <w:ilvl w:val="0"/>
          <w:numId w:val="22"/>
        </w:numPr>
        <w:rPr>
          <w:sz w:val="32"/>
          <w:szCs w:val="32"/>
          <w:rPrChange w:id="647" w:author="D S" w:date="2024-03-09T09:01:00Z">
            <w:rPr/>
          </w:rPrChange>
        </w:rPr>
      </w:pPr>
      <w:r w:rsidRPr="000832EE">
        <w:rPr>
          <w:sz w:val="32"/>
          <w:szCs w:val="32"/>
          <w:rPrChange w:id="648" w:author="D S" w:date="2024-03-09T09:01:00Z">
            <w:rPr/>
          </w:rPrChange>
        </w:rPr>
        <w:t>It is the responsibility of each Board member to secure their own airline reservations.</w:t>
      </w:r>
    </w:p>
    <w:p w14:paraId="1D15F83F" w14:textId="77777777" w:rsidR="00412F4D" w:rsidRPr="000832EE" w:rsidRDefault="001B2275">
      <w:pPr>
        <w:numPr>
          <w:ilvl w:val="0"/>
          <w:numId w:val="22"/>
        </w:numPr>
        <w:rPr>
          <w:sz w:val="32"/>
          <w:szCs w:val="32"/>
          <w:rPrChange w:id="649" w:author="D S" w:date="2024-03-09T09:01:00Z">
            <w:rPr/>
          </w:rPrChange>
        </w:rPr>
      </w:pPr>
      <w:r w:rsidRPr="000832EE">
        <w:rPr>
          <w:sz w:val="32"/>
          <w:szCs w:val="32"/>
          <w:rPrChange w:id="650" w:author="D S" w:date="2024-03-09T09:01:00Z">
            <w:rPr/>
          </w:rPrChange>
        </w:rPr>
        <w:t>Air travel should be at the least expensive accommodations available for the flight.</w:t>
      </w:r>
    </w:p>
    <w:p w14:paraId="6EE14174" w14:textId="77777777" w:rsidR="00412F4D" w:rsidRPr="000832EE" w:rsidRDefault="001B2275">
      <w:pPr>
        <w:numPr>
          <w:ilvl w:val="0"/>
          <w:numId w:val="22"/>
        </w:numPr>
        <w:rPr>
          <w:sz w:val="32"/>
          <w:szCs w:val="32"/>
          <w:rPrChange w:id="651" w:author="D S" w:date="2024-03-09T09:01:00Z">
            <w:rPr/>
          </w:rPrChange>
        </w:rPr>
      </w:pPr>
      <w:r w:rsidRPr="000832EE">
        <w:rPr>
          <w:sz w:val="32"/>
          <w:szCs w:val="32"/>
          <w:rPrChange w:id="652" w:author="D S" w:date="2024-03-09T09:01:00Z">
            <w:rPr/>
          </w:rPrChange>
        </w:rPr>
        <w:t>Fees for special considerations such as priority check-in or seat upgrades will not be reimbursed.</w:t>
      </w:r>
    </w:p>
    <w:p w14:paraId="529904A9" w14:textId="77777777" w:rsidR="00412F4D" w:rsidRPr="000832EE" w:rsidRDefault="001B2275">
      <w:pPr>
        <w:numPr>
          <w:ilvl w:val="0"/>
          <w:numId w:val="22"/>
        </w:numPr>
        <w:rPr>
          <w:sz w:val="32"/>
          <w:szCs w:val="32"/>
          <w:rPrChange w:id="653" w:author="D S" w:date="2024-03-09T09:01:00Z">
            <w:rPr/>
          </w:rPrChange>
        </w:rPr>
      </w:pPr>
      <w:r w:rsidRPr="000832EE">
        <w:rPr>
          <w:sz w:val="32"/>
          <w:szCs w:val="32"/>
          <w:rPrChange w:id="654" w:author="D S" w:date="2024-03-09T09:01:00Z">
            <w:rPr/>
          </w:rPrChange>
        </w:rPr>
        <w:t>Checked baggage fees will be reimbursed by the District for the initial (first) bag only, with original receipt.</w:t>
      </w:r>
    </w:p>
    <w:p w14:paraId="5354BB9C" w14:textId="77777777" w:rsidR="00412F4D" w:rsidRPr="000832EE" w:rsidRDefault="001B2275">
      <w:pPr>
        <w:numPr>
          <w:ilvl w:val="0"/>
          <w:numId w:val="22"/>
        </w:numPr>
        <w:rPr>
          <w:sz w:val="32"/>
          <w:szCs w:val="32"/>
          <w:rPrChange w:id="655" w:author="D S" w:date="2024-03-09T09:01:00Z">
            <w:rPr/>
          </w:rPrChange>
        </w:rPr>
      </w:pPr>
      <w:r w:rsidRPr="000832EE">
        <w:rPr>
          <w:sz w:val="32"/>
          <w:szCs w:val="32"/>
          <w:rPrChange w:id="656" w:author="D S" w:date="2024-03-09T09:01:00Z">
            <w:rPr/>
          </w:rPrChange>
        </w:rPr>
        <w:t>Additional bags over the first or over weight limit fees will not be reimbursed.</w:t>
      </w:r>
    </w:p>
    <w:p w14:paraId="74AE1EF1" w14:textId="77777777" w:rsidR="00412F4D" w:rsidRPr="000832EE" w:rsidRDefault="001B2275">
      <w:pPr>
        <w:numPr>
          <w:ilvl w:val="0"/>
          <w:numId w:val="22"/>
        </w:numPr>
        <w:rPr>
          <w:sz w:val="32"/>
          <w:szCs w:val="32"/>
          <w:rPrChange w:id="657" w:author="D S" w:date="2024-03-09T09:01:00Z">
            <w:rPr/>
          </w:rPrChange>
        </w:rPr>
      </w:pPr>
      <w:r w:rsidRPr="000832EE">
        <w:rPr>
          <w:sz w:val="32"/>
          <w:szCs w:val="32"/>
          <w:rPrChange w:id="658" w:author="D S" w:date="2024-03-09T09:01:00Z">
            <w:rPr/>
          </w:rPrChange>
        </w:rPr>
        <w:t>Receipts for airfare must be presented with the request for reimbursement.</w:t>
      </w:r>
    </w:p>
    <w:p w14:paraId="56E60A7F" w14:textId="77777777" w:rsidR="00412F4D" w:rsidRPr="000832EE" w:rsidRDefault="001B2275">
      <w:pPr>
        <w:numPr>
          <w:ilvl w:val="0"/>
          <w:numId w:val="22"/>
        </w:numPr>
        <w:rPr>
          <w:sz w:val="32"/>
          <w:szCs w:val="32"/>
          <w:rPrChange w:id="659" w:author="D S" w:date="2024-03-09T09:01:00Z">
            <w:rPr/>
          </w:rPrChange>
        </w:rPr>
      </w:pPr>
      <w:r w:rsidRPr="000832EE">
        <w:rPr>
          <w:sz w:val="32"/>
          <w:szCs w:val="32"/>
          <w:rPrChange w:id="660" w:author="D S" w:date="2024-03-09T09:01:00Z">
            <w:rPr/>
          </w:rPrChange>
        </w:rPr>
        <w:t xml:space="preserve">Mileage reimbursement for travel to and from the airport will be limited to the cost of </w:t>
      </w:r>
      <w:proofErr w:type="gramStart"/>
      <w:r w:rsidRPr="000832EE">
        <w:rPr>
          <w:sz w:val="32"/>
          <w:szCs w:val="32"/>
          <w:rPrChange w:id="661" w:author="D S" w:date="2024-03-09T09:01:00Z">
            <w:rPr/>
          </w:rPrChange>
        </w:rPr>
        <w:t>round trip</w:t>
      </w:r>
      <w:proofErr w:type="gramEnd"/>
      <w:r w:rsidRPr="000832EE">
        <w:rPr>
          <w:sz w:val="32"/>
          <w:szCs w:val="32"/>
          <w:rPrChange w:id="662" w:author="D S" w:date="2024-03-09T09:01:00Z">
            <w:rPr/>
          </w:rPrChange>
        </w:rPr>
        <w:t xml:space="preserve"> mileage from the district’s central administration building (1060 Elbel Rd., Schertz, TX 78154) to the San Antonio International Airport or Austin Bergstrom International Airport, regardless of the home departure location or what airport the trip originates from.</w:t>
      </w:r>
    </w:p>
    <w:p w14:paraId="522D8938" w14:textId="77777777" w:rsidR="00412F4D" w:rsidRPr="000832EE" w:rsidRDefault="001B2275">
      <w:pPr>
        <w:pStyle w:val="Heading3"/>
        <w:rPr>
          <w:sz w:val="32"/>
          <w:szCs w:val="32"/>
          <w:rPrChange w:id="663" w:author="D S" w:date="2024-03-09T09:01:00Z">
            <w:rPr/>
          </w:rPrChange>
        </w:rPr>
      </w:pPr>
      <w:bookmarkStart w:id="664" w:name="board-member-meals"/>
      <w:bookmarkEnd w:id="645"/>
      <w:r w:rsidRPr="000832EE">
        <w:rPr>
          <w:sz w:val="32"/>
          <w:szCs w:val="32"/>
          <w:rPrChange w:id="665" w:author="D S" w:date="2024-03-09T09:01:00Z">
            <w:rPr/>
          </w:rPrChange>
        </w:rPr>
        <w:t>Board Member Meals:</w:t>
      </w:r>
    </w:p>
    <w:p w14:paraId="37F61671" w14:textId="77777777" w:rsidR="00412F4D" w:rsidRPr="000832EE" w:rsidRDefault="001B2275">
      <w:pPr>
        <w:pStyle w:val="FirstParagraph"/>
        <w:rPr>
          <w:sz w:val="32"/>
          <w:szCs w:val="32"/>
          <w:rPrChange w:id="666" w:author="D S" w:date="2024-03-09T09:01:00Z">
            <w:rPr/>
          </w:rPrChange>
        </w:rPr>
      </w:pPr>
      <w:r w:rsidRPr="000832EE">
        <w:rPr>
          <w:sz w:val="32"/>
          <w:szCs w:val="32"/>
          <w:rPrChange w:id="667" w:author="D S" w:date="2024-03-09T09:01:00Z">
            <w:rPr/>
          </w:rPrChange>
        </w:rPr>
        <w:t xml:space="preserve">Board members are required to attach original, itemized restaurant receipts. The amount reimbursed is the actual amount of the </w:t>
      </w:r>
      <w:r w:rsidRPr="000832EE">
        <w:rPr>
          <w:sz w:val="32"/>
          <w:szCs w:val="32"/>
          <w:rPrChange w:id="668" w:author="D S" w:date="2024-03-09T09:01:00Z">
            <w:rPr/>
          </w:rPrChange>
        </w:rPr>
        <w:lastRenderedPageBreak/>
        <w:t xml:space="preserve">receipts (not including sales tax and tip), but is limited to reimbursement rates for destinations as defined by the U.S. General Services Administration </w:t>
      </w:r>
      <w:r w:rsidRPr="000832EE">
        <w:rPr>
          <w:sz w:val="32"/>
          <w:szCs w:val="32"/>
          <w:rPrChange w:id="669" w:author="D S" w:date="2024-03-09T09:01:00Z">
            <w:rPr/>
          </w:rPrChange>
        </w:rPr>
        <w:fldChar w:fldCharType="begin"/>
      </w:r>
      <w:r w:rsidRPr="000832EE">
        <w:rPr>
          <w:sz w:val="32"/>
          <w:szCs w:val="32"/>
          <w:rPrChange w:id="670" w:author="D S" w:date="2024-03-09T09:01:00Z">
            <w:rPr/>
          </w:rPrChange>
        </w:rPr>
        <w:instrText>HYPERLINK "https://www.gsa.gov/travel?gsaredirect=per-diem-rates-lookup&amp;action=perdiems_report&amp;state=TX&amp;fiscal_year=2020&amp;zip=&amp;city=" \h</w:instrText>
      </w:r>
      <w:r w:rsidRPr="00D6297F">
        <w:rPr>
          <w:sz w:val="32"/>
          <w:szCs w:val="32"/>
        </w:rPr>
      </w:r>
      <w:r w:rsidRPr="000832EE">
        <w:rPr>
          <w:sz w:val="32"/>
          <w:szCs w:val="32"/>
          <w:rPrChange w:id="671" w:author="D S" w:date="2024-03-09T09:01:00Z">
            <w:rPr>
              <w:rStyle w:val="Hyperlink"/>
            </w:rPr>
          </w:rPrChange>
        </w:rPr>
        <w:fldChar w:fldCharType="separate"/>
      </w:r>
      <w:r w:rsidRPr="000832EE">
        <w:rPr>
          <w:rStyle w:val="Hyperlink"/>
          <w:sz w:val="32"/>
          <w:szCs w:val="32"/>
          <w:rPrChange w:id="672" w:author="D S" w:date="2024-03-09T09:01:00Z">
            <w:rPr>
              <w:rStyle w:val="Hyperlink"/>
            </w:rPr>
          </w:rPrChange>
        </w:rPr>
        <w:t>(link)</w:t>
      </w:r>
      <w:r w:rsidRPr="000832EE">
        <w:rPr>
          <w:rStyle w:val="Hyperlink"/>
          <w:sz w:val="32"/>
          <w:szCs w:val="32"/>
          <w:rPrChange w:id="673" w:author="D S" w:date="2024-03-09T09:01:00Z">
            <w:rPr>
              <w:rStyle w:val="Hyperlink"/>
            </w:rPr>
          </w:rPrChange>
        </w:rPr>
        <w:fldChar w:fldCharType="end"/>
      </w:r>
      <w:r w:rsidRPr="000832EE">
        <w:rPr>
          <w:sz w:val="32"/>
          <w:szCs w:val="32"/>
          <w:rPrChange w:id="674" w:author="D S" w:date="2024-03-09T09:01:00Z">
            <w:rPr/>
          </w:rPrChange>
        </w:rPr>
        <w:t>. Credit card receipts showing only a total amount of the charges will not be accepted for reimbursement.</w:t>
      </w:r>
    </w:p>
    <w:p w14:paraId="76C7B282" w14:textId="77777777" w:rsidR="00412F4D" w:rsidRPr="000832EE" w:rsidRDefault="001B2275">
      <w:pPr>
        <w:pStyle w:val="Heading3"/>
        <w:rPr>
          <w:sz w:val="32"/>
          <w:szCs w:val="32"/>
          <w:rPrChange w:id="675" w:author="D S" w:date="2024-03-09T09:01:00Z">
            <w:rPr/>
          </w:rPrChange>
        </w:rPr>
      </w:pPr>
      <w:bookmarkStart w:id="676" w:name="other-reimbursable-expenses"/>
      <w:bookmarkEnd w:id="664"/>
      <w:r w:rsidRPr="000832EE">
        <w:rPr>
          <w:sz w:val="32"/>
          <w:szCs w:val="32"/>
          <w:rPrChange w:id="677" w:author="D S" w:date="2024-03-09T09:01:00Z">
            <w:rPr/>
          </w:rPrChange>
        </w:rPr>
        <w:t>Other Reimbursable Expenses:</w:t>
      </w:r>
    </w:p>
    <w:p w14:paraId="66180DAD" w14:textId="77777777" w:rsidR="00412F4D" w:rsidRPr="000832EE" w:rsidRDefault="001B2275">
      <w:pPr>
        <w:pStyle w:val="FirstParagraph"/>
        <w:rPr>
          <w:sz w:val="32"/>
          <w:szCs w:val="32"/>
          <w:rPrChange w:id="678" w:author="D S" w:date="2024-03-09T09:01:00Z">
            <w:rPr/>
          </w:rPrChange>
        </w:rPr>
      </w:pPr>
      <w:r w:rsidRPr="000832EE">
        <w:rPr>
          <w:sz w:val="32"/>
          <w:szCs w:val="32"/>
          <w:rPrChange w:id="679" w:author="D S" w:date="2024-03-09T09:01:00Z">
            <w:rPr/>
          </w:rPrChange>
        </w:rPr>
        <w:t xml:space="preserve">The following items may be reimbursed with an original </w:t>
      </w:r>
      <w:proofErr w:type="gramStart"/>
      <w:r w:rsidRPr="000832EE">
        <w:rPr>
          <w:sz w:val="32"/>
          <w:szCs w:val="32"/>
          <w:rPrChange w:id="680" w:author="D S" w:date="2024-03-09T09:01:00Z">
            <w:rPr/>
          </w:rPrChange>
        </w:rPr>
        <w:t>receipt</w:t>
      </w:r>
      <w:proofErr w:type="gramEnd"/>
    </w:p>
    <w:p w14:paraId="43D187C7" w14:textId="77777777" w:rsidR="00412F4D" w:rsidRPr="000832EE" w:rsidRDefault="001B2275">
      <w:pPr>
        <w:numPr>
          <w:ilvl w:val="0"/>
          <w:numId w:val="23"/>
        </w:numPr>
        <w:rPr>
          <w:sz w:val="32"/>
          <w:szCs w:val="32"/>
          <w:rPrChange w:id="681" w:author="D S" w:date="2024-03-09T09:01:00Z">
            <w:rPr/>
          </w:rPrChange>
        </w:rPr>
      </w:pPr>
      <w:r w:rsidRPr="000832EE">
        <w:rPr>
          <w:sz w:val="32"/>
          <w:szCs w:val="32"/>
          <w:rPrChange w:id="682" w:author="D S" w:date="2024-03-09T09:01:00Z">
            <w:rPr/>
          </w:rPrChange>
        </w:rPr>
        <w:t>Taxi/cab fares (must have receipt signed by cab driver)</w:t>
      </w:r>
    </w:p>
    <w:p w14:paraId="5852C6A4" w14:textId="77777777" w:rsidR="00412F4D" w:rsidRPr="000832EE" w:rsidRDefault="001B2275">
      <w:pPr>
        <w:numPr>
          <w:ilvl w:val="0"/>
          <w:numId w:val="23"/>
        </w:numPr>
        <w:rPr>
          <w:sz w:val="32"/>
          <w:szCs w:val="32"/>
          <w:rPrChange w:id="683" w:author="D S" w:date="2024-03-09T09:01:00Z">
            <w:rPr/>
          </w:rPrChange>
        </w:rPr>
      </w:pPr>
      <w:r w:rsidRPr="000832EE">
        <w:rPr>
          <w:sz w:val="32"/>
          <w:szCs w:val="32"/>
          <w:rPrChange w:id="684" w:author="D S" w:date="2024-03-09T09:01:00Z">
            <w:rPr/>
          </w:rPrChange>
        </w:rPr>
        <w:t>Parking fees (limited to self-parking rates if valet parking is used)</w:t>
      </w:r>
    </w:p>
    <w:p w14:paraId="7A9B6A40" w14:textId="77777777" w:rsidR="00412F4D" w:rsidRPr="000832EE" w:rsidRDefault="001B2275">
      <w:pPr>
        <w:numPr>
          <w:ilvl w:val="0"/>
          <w:numId w:val="23"/>
        </w:numPr>
        <w:rPr>
          <w:sz w:val="32"/>
          <w:szCs w:val="32"/>
          <w:rPrChange w:id="685" w:author="D S" w:date="2024-03-09T09:01:00Z">
            <w:rPr/>
          </w:rPrChange>
        </w:rPr>
      </w:pPr>
      <w:r w:rsidRPr="000832EE">
        <w:rPr>
          <w:sz w:val="32"/>
          <w:szCs w:val="32"/>
          <w:rPrChange w:id="686" w:author="D S" w:date="2024-03-09T09:01:00Z">
            <w:rPr/>
          </w:rPrChange>
        </w:rPr>
        <w:t xml:space="preserve">Checked baggage fees for first bag </w:t>
      </w:r>
      <w:proofErr w:type="gramStart"/>
      <w:r w:rsidRPr="000832EE">
        <w:rPr>
          <w:sz w:val="32"/>
          <w:szCs w:val="32"/>
          <w:rPrChange w:id="687" w:author="D S" w:date="2024-03-09T09:01:00Z">
            <w:rPr/>
          </w:rPrChange>
        </w:rPr>
        <w:t>only</w:t>
      </w:r>
      <w:proofErr w:type="gramEnd"/>
    </w:p>
    <w:p w14:paraId="37480FF0" w14:textId="77777777" w:rsidR="00412F4D" w:rsidRPr="000832EE" w:rsidRDefault="001B2275">
      <w:pPr>
        <w:numPr>
          <w:ilvl w:val="0"/>
          <w:numId w:val="23"/>
        </w:numPr>
        <w:rPr>
          <w:sz w:val="32"/>
          <w:szCs w:val="32"/>
          <w:rPrChange w:id="688" w:author="D S" w:date="2024-03-09T09:01:00Z">
            <w:rPr/>
          </w:rPrChange>
        </w:rPr>
      </w:pPr>
      <w:r w:rsidRPr="000832EE">
        <w:rPr>
          <w:sz w:val="32"/>
          <w:szCs w:val="32"/>
          <w:rPrChange w:id="689" w:author="D S" w:date="2024-03-09T09:01:00Z">
            <w:rPr/>
          </w:rPrChange>
        </w:rPr>
        <w:t>Airline fare</w:t>
      </w:r>
    </w:p>
    <w:p w14:paraId="6298393C" w14:textId="77777777" w:rsidR="00412F4D" w:rsidRPr="000832EE" w:rsidRDefault="001B2275">
      <w:pPr>
        <w:numPr>
          <w:ilvl w:val="0"/>
          <w:numId w:val="23"/>
        </w:numPr>
        <w:rPr>
          <w:sz w:val="32"/>
          <w:szCs w:val="32"/>
          <w:rPrChange w:id="690" w:author="D S" w:date="2024-03-09T09:01:00Z">
            <w:rPr/>
          </w:rPrChange>
        </w:rPr>
      </w:pPr>
      <w:r w:rsidRPr="000832EE">
        <w:rPr>
          <w:sz w:val="32"/>
          <w:szCs w:val="32"/>
          <w:rPrChange w:id="691" w:author="D S" w:date="2024-03-09T09:01:00Z">
            <w:rPr/>
          </w:rPrChange>
        </w:rPr>
        <w:t>Meals (limited to regular district meal reimbursement rates) Non-Reimbursable Expenses:</w:t>
      </w:r>
    </w:p>
    <w:p w14:paraId="04D8A4D7" w14:textId="77777777" w:rsidR="00412F4D" w:rsidRPr="000832EE" w:rsidRDefault="001B2275">
      <w:pPr>
        <w:pStyle w:val="Heading3"/>
        <w:rPr>
          <w:sz w:val="32"/>
          <w:szCs w:val="32"/>
          <w:rPrChange w:id="692" w:author="D S" w:date="2024-03-09T09:01:00Z">
            <w:rPr/>
          </w:rPrChange>
        </w:rPr>
      </w:pPr>
      <w:bookmarkStart w:id="693" w:name="X1199b285fdb8e606dc48f77647eb5b0f2e340fb"/>
      <w:bookmarkEnd w:id="676"/>
      <w:r w:rsidRPr="000832EE">
        <w:rPr>
          <w:sz w:val="32"/>
          <w:szCs w:val="32"/>
          <w:rPrChange w:id="694" w:author="D S" w:date="2024-03-09T09:01:00Z">
            <w:rPr/>
          </w:rPrChange>
        </w:rPr>
        <w:t>The following items will NOT be reimbursed:</w:t>
      </w:r>
    </w:p>
    <w:p w14:paraId="0638911E" w14:textId="77777777" w:rsidR="00412F4D" w:rsidRPr="000832EE" w:rsidRDefault="001B2275">
      <w:pPr>
        <w:numPr>
          <w:ilvl w:val="0"/>
          <w:numId w:val="24"/>
        </w:numPr>
        <w:rPr>
          <w:sz w:val="32"/>
          <w:szCs w:val="32"/>
          <w:rPrChange w:id="695" w:author="D S" w:date="2024-03-09T09:01:00Z">
            <w:rPr/>
          </w:rPrChange>
        </w:rPr>
      </w:pPr>
      <w:r w:rsidRPr="000832EE">
        <w:rPr>
          <w:sz w:val="32"/>
          <w:szCs w:val="32"/>
          <w:rPrChange w:id="696" w:author="D S" w:date="2024-03-09T09:01:00Z">
            <w:rPr/>
          </w:rPrChange>
        </w:rPr>
        <w:t>Registration fees</w:t>
      </w:r>
    </w:p>
    <w:p w14:paraId="4323EA8A" w14:textId="77777777" w:rsidR="00412F4D" w:rsidRPr="000832EE" w:rsidRDefault="001B2275">
      <w:pPr>
        <w:numPr>
          <w:ilvl w:val="0"/>
          <w:numId w:val="24"/>
        </w:numPr>
        <w:rPr>
          <w:sz w:val="32"/>
          <w:szCs w:val="32"/>
          <w:rPrChange w:id="697" w:author="D S" w:date="2024-03-09T09:01:00Z">
            <w:rPr/>
          </w:rPrChange>
        </w:rPr>
      </w:pPr>
      <w:r w:rsidRPr="000832EE">
        <w:rPr>
          <w:sz w:val="32"/>
          <w:szCs w:val="32"/>
          <w:rPrChange w:id="698" w:author="D S" w:date="2024-03-09T09:01:00Z">
            <w:rPr/>
          </w:rPrChange>
        </w:rPr>
        <w:t>Tips (including taxi/cab/valet parking/restaurants)</w:t>
      </w:r>
    </w:p>
    <w:p w14:paraId="53E98447" w14:textId="77777777" w:rsidR="00412F4D" w:rsidRPr="000832EE" w:rsidRDefault="001B2275">
      <w:pPr>
        <w:numPr>
          <w:ilvl w:val="0"/>
          <w:numId w:val="24"/>
        </w:numPr>
        <w:rPr>
          <w:sz w:val="32"/>
          <w:szCs w:val="32"/>
          <w:rPrChange w:id="699" w:author="D S" w:date="2024-03-09T09:01:00Z">
            <w:rPr/>
          </w:rPrChange>
        </w:rPr>
      </w:pPr>
      <w:r w:rsidRPr="000832EE">
        <w:rPr>
          <w:sz w:val="32"/>
          <w:szCs w:val="32"/>
          <w:rPrChange w:id="700" w:author="D S" w:date="2024-03-09T09:01:00Z">
            <w:rPr/>
          </w:rPrChange>
        </w:rPr>
        <w:t xml:space="preserve">Phone calls and Internet </w:t>
      </w:r>
      <w:proofErr w:type="gramStart"/>
      <w:r w:rsidRPr="000832EE">
        <w:rPr>
          <w:sz w:val="32"/>
          <w:szCs w:val="32"/>
          <w:rPrChange w:id="701" w:author="D S" w:date="2024-03-09T09:01:00Z">
            <w:rPr/>
          </w:rPrChange>
        </w:rPr>
        <w:t>usage</w:t>
      </w:r>
      <w:proofErr w:type="gramEnd"/>
    </w:p>
    <w:p w14:paraId="408470F5" w14:textId="77777777" w:rsidR="00412F4D" w:rsidRPr="000832EE" w:rsidRDefault="001B2275">
      <w:pPr>
        <w:numPr>
          <w:ilvl w:val="0"/>
          <w:numId w:val="24"/>
        </w:numPr>
        <w:rPr>
          <w:sz w:val="32"/>
          <w:szCs w:val="32"/>
          <w:rPrChange w:id="702" w:author="D S" w:date="2024-03-09T09:01:00Z">
            <w:rPr/>
          </w:rPrChange>
        </w:rPr>
      </w:pPr>
      <w:r w:rsidRPr="000832EE">
        <w:rPr>
          <w:sz w:val="32"/>
          <w:szCs w:val="32"/>
          <w:rPrChange w:id="703" w:author="D S" w:date="2024-03-09T09:01:00Z">
            <w:rPr/>
          </w:rPrChange>
        </w:rPr>
        <w:t>Alcoholic Beverages</w:t>
      </w:r>
    </w:p>
    <w:p w14:paraId="33EE46B0" w14:textId="77777777" w:rsidR="00412F4D" w:rsidRPr="000832EE" w:rsidRDefault="001B2275">
      <w:pPr>
        <w:numPr>
          <w:ilvl w:val="0"/>
          <w:numId w:val="24"/>
        </w:numPr>
        <w:rPr>
          <w:sz w:val="32"/>
          <w:szCs w:val="32"/>
          <w:rPrChange w:id="704" w:author="D S" w:date="2024-03-09T09:01:00Z">
            <w:rPr/>
          </w:rPrChange>
        </w:rPr>
      </w:pPr>
      <w:r w:rsidRPr="000832EE">
        <w:rPr>
          <w:sz w:val="32"/>
          <w:szCs w:val="32"/>
          <w:rPrChange w:id="705" w:author="D S" w:date="2024-03-09T09:01:00Z">
            <w:rPr/>
          </w:rPrChange>
        </w:rPr>
        <w:t xml:space="preserve">Entertainment/Recreation, including in-room </w:t>
      </w:r>
      <w:proofErr w:type="gramStart"/>
      <w:r w:rsidRPr="000832EE">
        <w:rPr>
          <w:sz w:val="32"/>
          <w:szCs w:val="32"/>
          <w:rPrChange w:id="706" w:author="D S" w:date="2024-03-09T09:01:00Z">
            <w:rPr/>
          </w:rPrChange>
        </w:rPr>
        <w:t>movies</w:t>
      </w:r>
      <w:proofErr w:type="gramEnd"/>
    </w:p>
    <w:p w14:paraId="571AA60D" w14:textId="77777777" w:rsidR="00412F4D" w:rsidRPr="000832EE" w:rsidRDefault="001B2275">
      <w:pPr>
        <w:numPr>
          <w:ilvl w:val="0"/>
          <w:numId w:val="24"/>
        </w:numPr>
        <w:rPr>
          <w:sz w:val="32"/>
          <w:szCs w:val="32"/>
          <w:rPrChange w:id="707" w:author="D S" w:date="2024-03-09T09:01:00Z">
            <w:rPr/>
          </w:rPrChange>
        </w:rPr>
      </w:pPr>
      <w:r w:rsidRPr="000832EE">
        <w:rPr>
          <w:sz w:val="32"/>
          <w:szCs w:val="32"/>
          <w:rPrChange w:id="708" w:author="D S" w:date="2024-03-09T09:01:00Z">
            <w:rPr/>
          </w:rPrChange>
        </w:rPr>
        <w:t>Personal phone calls</w:t>
      </w:r>
    </w:p>
    <w:p w14:paraId="346131F1" w14:textId="77777777" w:rsidR="00412F4D" w:rsidRPr="000832EE" w:rsidRDefault="001B2275">
      <w:pPr>
        <w:numPr>
          <w:ilvl w:val="0"/>
          <w:numId w:val="24"/>
        </w:numPr>
        <w:rPr>
          <w:sz w:val="32"/>
          <w:szCs w:val="32"/>
          <w:rPrChange w:id="709" w:author="D S" w:date="2024-03-09T09:01:00Z">
            <w:rPr/>
          </w:rPrChange>
        </w:rPr>
      </w:pPr>
      <w:r w:rsidRPr="000832EE">
        <w:rPr>
          <w:sz w:val="32"/>
          <w:szCs w:val="32"/>
          <w:rPrChange w:id="710" w:author="D S" w:date="2024-03-09T09:01:00Z">
            <w:rPr/>
          </w:rPrChange>
        </w:rPr>
        <w:t xml:space="preserve">Items being sold by vendors at </w:t>
      </w:r>
      <w:proofErr w:type="gramStart"/>
      <w:r w:rsidRPr="000832EE">
        <w:rPr>
          <w:sz w:val="32"/>
          <w:szCs w:val="32"/>
          <w:rPrChange w:id="711" w:author="D S" w:date="2024-03-09T09:01:00Z">
            <w:rPr/>
          </w:rPrChange>
        </w:rPr>
        <w:t>conferences</w:t>
      </w:r>
      <w:proofErr w:type="gramEnd"/>
    </w:p>
    <w:p w14:paraId="0FC5AFA3" w14:textId="77777777" w:rsidR="00412F4D" w:rsidRPr="000832EE" w:rsidRDefault="001B2275">
      <w:pPr>
        <w:numPr>
          <w:ilvl w:val="0"/>
          <w:numId w:val="24"/>
        </w:numPr>
        <w:rPr>
          <w:sz w:val="32"/>
          <w:szCs w:val="32"/>
          <w:rPrChange w:id="712" w:author="D S" w:date="2024-03-09T09:01:00Z">
            <w:rPr/>
          </w:rPrChange>
        </w:rPr>
      </w:pPr>
      <w:r w:rsidRPr="000832EE">
        <w:rPr>
          <w:sz w:val="32"/>
          <w:szCs w:val="32"/>
          <w:rPrChange w:id="713" w:author="D S" w:date="2024-03-09T09:01:00Z">
            <w:rPr/>
          </w:rPrChange>
        </w:rPr>
        <w:t>Sales tax</w:t>
      </w:r>
    </w:p>
    <w:p w14:paraId="2DEFC5D3" w14:textId="77777777" w:rsidR="00412F4D" w:rsidRPr="000832EE" w:rsidRDefault="001B2275">
      <w:pPr>
        <w:numPr>
          <w:ilvl w:val="0"/>
          <w:numId w:val="24"/>
        </w:numPr>
        <w:rPr>
          <w:sz w:val="32"/>
          <w:szCs w:val="32"/>
          <w:rPrChange w:id="714" w:author="D S" w:date="2024-03-09T09:01:00Z">
            <w:rPr/>
          </w:rPrChange>
        </w:rPr>
      </w:pPr>
      <w:r w:rsidRPr="000832EE">
        <w:rPr>
          <w:sz w:val="32"/>
          <w:szCs w:val="32"/>
          <w:rPrChange w:id="715" w:author="D S" w:date="2024-03-09T09:01:00Z">
            <w:rPr/>
          </w:rPrChange>
        </w:rPr>
        <w:t>Room services</w:t>
      </w:r>
    </w:p>
    <w:p w14:paraId="6284FFAD" w14:textId="77777777" w:rsidR="00412F4D" w:rsidRPr="000832EE" w:rsidRDefault="001B2275">
      <w:pPr>
        <w:numPr>
          <w:ilvl w:val="0"/>
          <w:numId w:val="24"/>
        </w:numPr>
        <w:rPr>
          <w:sz w:val="32"/>
          <w:szCs w:val="32"/>
          <w:rPrChange w:id="716" w:author="D S" w:date="2024-03-09T09:01:00Z">
            <w:rPr/>
          </w:rPrChange>
        </w:rPr>
      </w:pPr>
      <w:r w:rsidRPr="000832EE">
        <w:rPr>
          <w:sz w:val="32"/>
          <w:szCs w:val="32"/>
          <w:rPrChange w:id="717" w:author="D S" w:date="2024-03-09T09:01:00Z">
            <w:rPr/>
          </w:rPrChange>
        </w:rPr>
        <w:t>Valet parking (unless there is no other reasonable parking option)</w:t>
      </w:r>
    </w:p>
    <w:p w14:paraId="23516964" w14:textId="77777777" w:rsidR="00412F4D" w:rsidRPr="000832EE" w:rsidRDefault="001B2275">
      <w:pPr>
        <w:numPr>
          <w:ilvl w:val="0"/>
          <w:numId w:val="24"/>
        </w:numPr>
        <w:rPr>
          <w:sz w:val="32"/>
          <w:szCs w:val="32"/>
          <w:rPrChange w:id="718" w:author="D S" w:date="2024-03-09T09:01:00Z">
            <w:rPr/>
          </w:rPrChange>
        </w:rPr>
      </w:pPr>
      <w:r w:rsidRPr="000832EE">
        <w:rPr>
          <w:sz w:val="32"/>
          <w:szCs w:val="32"/>
          <w:rPrChange w:id="719" w:author="D S" w:date="2024-03-09T09:01:00Z">
            <w:rPr/>
          </w:rPrChange>
        </w:rPr>
        <w:lastRenderedPageBreak/>
        <w:t>Texas State hotel tax</w:t>
      </w:r>
    </w:p>
    <w:p w14:paraId="0544D721" w14:textId="77777777" w:rsidR="00412F4D" w:rsidRPr="000832EE" w:rsidRDefault="001B2275">
      <w:pPr>
        <w:numPr>
          <w:ilvl w:val="0"/>
          <w:numId w:val="24"/>
        </w:numPr>
        <w:rPr>
          <w:sz w:val="32"/>
          <w:szCs w:val="32"/>
          <w:rPrChange w:id="720" w:author="D S" w:date="2024-03-09T09:01:00Z">
            <w:rPr/>
          </w:rPrChange>
        </w:rPr>
      </w:pPr>
      <w:r w:rsidRPr="000832EE">
        <w:rPr>
          <w:sz w:val="32"/>
          <w:szCs w:val="32"/>
          <w:rPrChange w:id="721" w:author="D S" w:date="2024-03-09T09:01:00Z">
            <w:rPr/>
          </w:rPrChange>
        </w:rPr>
        <w:t>First class air fare</w:t>
      </w:r>
    </w:p>
    <w:p w14:paraId="3CFDD080" w14:textId="77777777" w:rsidR="00412F4D" w:rsidRPr="000832EE" w:rsidRDefault="001B2275">
      <w:pPr>
        <w:numPr>
          <w:ilvl w:val="0"/>
          <w:numId w:val="24"/>
        </w:numPr>
        <w:rPr>
          <w:sz w:val="32"/>
          <w:szCs w:val="32"/>
          <w:rPrChange w:id="722" w:author="D S" w:date="2024-03-09T09:01:00Z">
            <w:rPr/>
          </w:rPrChange>
        </w:rPr>
      </w:pPr>
      <w:r w:rsidRPr="000832EE">
        <w:rPr>
          <w:sz w:val="32"/>
          <w:szCs w:val="32"/>
          <w:rPrChange w:id="723" w:author="D S" w:date="2024-03-09T09:01:00Z">
            <w:rPr/>
          </w:rPrChange>
        </w:rPr>
        <w:t xml:space="preserve">Checked baggage fees for additional bags over </w:t>
      </w:r>
      <w:proofErr w:type="gramStart"/>
      <w:r w:rsidRPr="000832EE">
        <w:rPr>
          <w:sz w:val="32"/>
          <w:szCs w:val="32"/>
          <w:rPrChange w:id="724" w:author="D S" w:date="2024-03-09T09:01:00Z">
            <w:rPr/>
          </w:rPrChange>
        </w:rPr>
        <w:t>first</w:t>
      </w:r>
      <w:proofErr w:type="gramEnd"/>
    </w:p>
    <w:p w14:paraId="70348B39" w14:textId="77777777" w:rsidR="00412F4D" w:rsidRPr="000832EE" w:rsidRDefault="001B2275">
      <w:pPr>
        <w:numPr>
          <w:ilvl w:val="0"/>
          <w:numId w:val="24"/>
        </w:numPr>
        <w:rPr>
          <w:sz w:val="32"/>
          <w:szCs w:val="32"/>
          <w:rPrChange w:id="725" w:author="D S" w:date="2024-03-09T09:01:00Z">
            <w:rPr/>
          </w:rPrChange>
        </w:rPr>
      </w:pPr>
      <w:r w:rsidRPr="000832EE">
        <w:rPr>
          <w:sz w:val="32"/>
          <w:szCs w:val="32"/>
          <w:rPrChange w:id="726" w:author="D S" w:date="2024-03-09T09:01:00Z">
            <w:rPr/>
          </w:rPrChange>
        </w:rPr>
        <w:t>over weight limit baggage fees</w:t>
      </w:r>
    </w:p>
    <w:p w14:paraId="2ACE09E9" w14:textId="77777777" w:rsidR="00412F4D" w:rsidRPr="000832EE" w:rsidRDefault="001B2275">
      <w:pPr>
        <w:numPr>
          <w:ilvl w:val="0"/>
          <w:numId w:val="24"/>
        </w:numPr>
        <w:rPr>
          <w:sz w:val="32"/>
          <w:szCs w:val="32"/>
          <w:rPrChange w:id="727" w:author="D S" w:date="2024-03-09T09:01:00Z">
            <w:rPr/>
          </w:rPrChange>
        </w:rPr>
      </w:pPr>
      <w:r w:rsidRPr="000832EE">
        <w:rPr>
          <w:sz w:val="32"/>
          <w:szCs w:val="32"/>
          <w:rPrChange w:id="728" w:author="D S" w:date="2024-03-09T09:01:00Z">
            <w:rPr/>
          </w:rPrChange>
        </w:rPr>
        <w:t>Meals or any other expenses for other persons (such as spouse, children, etc.)</w:t>
      </w:r>
    </w:p>
    <w:p w14:paraId="3D5F0164" w14:textId="77777777" w:rsidR="00412F4D" w:rsidRPr="000832EE" w:rsidRDefault="001B2275">
      <w:pPr>
        <w:numPr>
          <w:ilvl w:val="0"/>
          <w:numId w:val="24"/>
        </w:numPr>
        <w:rPr>
          <w:sz w:val="32"/>
          <w:szCs w:val="32"/>
          <w:rPrChange w:id="729" w:author="D S" w:date="2024-03-09T09:01:00Z">
            <w:rPr/>
          </w:rPrChange>
        </w:rPr>
      </w:pPr>
      <w:r w:rsidRPr="000832EE">
        <w:rPr>
          <w:sz w:val="32"/>
          <w:szCs w:val="32"/>
          <w:rPrChange w:id="730" w:author="D S" w:date="2024-03-09T09:01:00Z">
            <w:rPr/>
          </w:rPrChange>
        </w:rPr>
        <w:t>Personal Accident insurance or Personal Effects coverage for rental cars.</w:t>
      </w:r>
    </w:p>
    <w:p w14:paraId="00C539B1" w14:textId="77777777" w:rsidR="00412F4D" w:rsidRPr="000832EE" w:rsidRDefault="001B2275">
      <w:pPr>
        <w:numPr>
          <w:ilvl w:val="0"/>
          <w:numId w:val="24"/>
        </w:numPr>
        <w:rPr>
          <w:sz w:val="32"/>
          <w:szCs w:val="32"/>
          <w:rPrChange w:id="731" w:author="D S" w:date="2024-03-09T09:01:00Z">
            <w:rPr/>
          </w:rPrChange>
        </w:rPr>
      </w:pPr>
      <w:r w:rsidRPr="000832EE">
        <w:rPr>
          <w:sz w:val="32"/>
          <w:szCs w:val="32"/>
          <w:rPrChange w:id="732" w:author="D S" w:date="2024-03-09T09:01:00Z">
            <w:rPr/>
          </w:rPrChange>
        </w:rPr>
        <w:t>Early departure fees from a hotel</w:t>
      </w:r>
    </w:p>
    <w:p w14:paraId="2942DF0B" w14:textId="77777777" w:rsidR="00412F4D" w:rsidRPr="000832EE" w:rsidRDefault="001B2275">
      <w:pPr>
        <w:numPr>
          <w:ilvl w:val="0"/>
          <w:numId w:val="24"/>
        </w:numPr>
        <w:rPr>
          <w:sz w:val="32"/>
          <w:szCs w:val="32"/>
          <w:rPrChange w:id="733" w:author="D S" w:date="2024-03-09T09:01:00Z">
            <w:rPr/>
          </w:rPrChange>
        </w:rPr>
      </w:pPr>
      <w:r w:rsidRPr="000832EE">
        <w:rPr>
          <w:sz w:val="32"/>
          <w:szCs w:val="32"/>
          <w:rPrChange w:id="734" w:author="D S" w:date="2024-03-09T09:01:00Z">
            <w:rPr/>
          </w:rPrChange>
        </w:rPr>
        <w:t xml:space="preserve">Fees for booking travel reservations </w:t>
      </w:r>
      <w:proofErr w:type="gramStart"/>
      <w:r w:rsidRPr="000832EE">
        <w:rPr>
          <w:sz w:val="32"/>
          <w:szCs w:val="32"/>
          <w:rPrChange w:id="735" w:author="D S" w:date="2024-03-09T09:01:00Z">
            <w:rPr/>
          </w:rPrChange>
        </w:rPr>
        <w:t>online</w:t>
      </w:r>
      <w:proofErr w:type="gramEnd"/>
    </w:p>
    <w:p w14:paraId="05737521" w14:textId="77777777" w:rsidR="00412F4D" w:rsidRPr="000832EE" w:rsidRDefault="001B2275">
      <w:pPr>
        <w:numPr>
          <w:ilvl w:val="0"/>
          <w:numId w:val="24"/>
        </w:numPr>
        <w:rPr>
          <w:sz w:val="32"/>
          <w:szCs w:val="32"/>
          <w:rPrChange w:id="736" w:author="D S" w:date="2024-03-09T09:01:00Z">
            <w:rPr/>
          </w:rPrChange>
        </w:rPr>
      </w:pPr>
      <w:r w:rsidRPr="000832EE">
        <w:rPr>
          <w:sz w:val="32"/>
          <w:szCs w:val="32"/>
          <w:rPrChange w:id="737" w:author="D S" w:date="2024-03-09T09:01:00Z">
            <w:rPr/>
          </w:rPrChange>
        </w:rPr>
        <w:t>Non-itemized taxes for Texas hotels</w:t>
      </w:r>
    </w:p>
    <w:p w14:paraId="39612095" w14:textId="77777777" w:rsidR="00412F4D" w:rsidRPr="000832EE" w:rsidRDefault="001B2275">
      <w:pPr>
        <w:numPr>
          <w:ilvl w:val="0"/>
          <w:numId w:val="24"/>
        </w:numPr>
        <w:rPr>
          <w:sz w:val="32"/>
          <w:szCs w:val="32"/>
          <w:rPrChange w:id="738" w:author="D S" w:date="2024-03-09T09:01:00Z">
            <w:rPr/>
          </w:rPrChange>
        </w:rPr>
      </w:pPr>
      <w:r w:rsidRPr="000832EE">
        <w:rPr>
          <w:sz w:val="32"/>
          <w:szCs w:val="32"/>
          <w:rPrChange w:id="739" w:author="D S" w:date="2024-03-09T09:01:00Z">
            <w:rPr/>
          </w:rPrChange>
        </w:rPr>
        <w:t>Mileage to and from restaurants</w:t>
      </w:r>
    </w:p>
    <w:p w14:paraId="5E2BCF0E" w14:textId="77777777" w:rsidR="00412F4D" w:rsidRPr="000832EE" w:rsidRDefault="001B2275">
      <w:pPr>
        <w:numPr>
          <w:ilvl w:val="0"/>
          <w:numId w:val="24"/>
        </w:numPr>
        <w:rPr>
          <w:sz w:val="32"/>
          <w:szCs w:val="32"/>
          <w:rPrChange w:id="740" w:author="D S" w:date="2024-03-09T09:01:00Z">
            <w:rPr/>
          </w:rPrChange>
        </w:rPr>
      </w:pPr>
      <w:r w:rsidRPr="000832EE">
        <w:rPr>
          <w:sz w:val="32"/>
          <w:szCs w:val="32"/>
          <w:rPrChange w:id="741" w:author="D S" w:date="2024-03-09T09:01:00Z">
            <w:rPr/>
          </w:rPrChange>
        </w:rPr>
        <w:t>Mileage to and from hotel to conference</w:t>
      </w:r>
    </w:p>
    <w:p w14:paraId="51B322DA" w14:textId="77777777" w:rsidR="00412F4D" w:rsidRPr="000832EE" w:rsidRDefault="001B2275">
      <w:pPr>
        <w:numPr>
          <w:ilvl w:val="0"/>
          <w:numId w:val="24"/>
        </w:numPr>
        <w:rPr>
          <w:sz w:val="32"/>
          <w:szCs w:val="32"/>
          <w:rPrChange w:id="742" w:author="D S" w:date="2024-03-09T09:01:00Z">
            <w:rPr/>
          </w:rPrChange>
        </w:rPr>
      </w:pPr>
      <w:r w:rsidRPr="000832EE">
        <w:rPr>
          <w:sz w:val="32"/>
          <w:szCs w:val="32"/>
          <w:rPrChange w:id="743" w:author="D S" w:date="2024-03-09T09:01:00Z">
            <w:rPr/>
          </w:rPrChange>
        </w:rPr>
        <w:t>Toll road fees</w:t>
      </w:r>
    </w:p>
    <w:p w14:paraId="604CEC12" w14:textId="77777777" w:rsidR="00412F4D" w:rsidRPr="000832EE" w:rsidRDefault="001B2275">
      <w:pPr>
        <w:pStyle w:val="Heading2"/>
        <w:rPr>
          <w:sz w:val="32"/>
          <w:szCs w:val="32"/>
          <w:rPrChange w:id="744" w:author="D S" w:date="2024-03-09T09:01:00Z">
            <w:rPr/>
          </w:rPrChange>
        </w:rPr>
      </w:pPr>
      <w:bookmarkStart w:id="745" w:name="board-policies"/>
      <w:bookmarkEnd w:id="569"/>
      <w:bookmarkEnd w:id="693"/>
      <w:r w:rsidRPr="000832EE">
        <w:rPr>
          <w:sz w:val="32"/>
          <w:szCs w:val="32"/>
          <w:rPrChange w:id="746" w:author="D S" w:date="2024-03-09T09:01:00Z">
            <w:rPr/>
          </w:rPrChange>
        </w:rPr>
        <w:t>BOARD POLICIES</w:t>
      </w:r>
    </w:p>
    <w:p w14:paraId="02095771" w14:textId="508FE06B" w:rsidR="00412F4D" w:rsidRPr="000832EE" w:rsidRDefault="001B2275">
      <w:pPr>
        <w:pStyle w:val="FirstParagraph"/>
        <w:rPr>
          <w:sz w:val="32"/>
          <w:szCs w:val="32"/>
          <w:rPrChange w:id="747" w:author="D S" w:date="2024-03-09T09:01:00Z">
            <w:rPr/>
          </w:rPrChange>
        </w:rPr>
      </w:pPr>
      <w:r w:rsidRPr="000832EE">
        <w:rPr>
          <w:sz w:val="32"/>
          <w:szCs w:val="32"/>
          <w:rPrChange w:id="748" w:author="D S" w:date="2024-03-09T09:01:00Z">
            <w:rPr/>
          </w:rPrChange>
        </w:rPr>
        <w:t xml:space="preserve">Legal policies are based upon State law and litigated cases; the Board does not approve these </w:t>
      </w:r>
      <w:del w:id="749" w:author="D S" w:date="2024-03-20T14:07:00Z">
        <w:r w:rsidRPr="000832EE" w:rsidDel="00030AF0">
          <w:rPr>
            <w:sz w:val="32"/>
            <w:szCs w:val="32"/>
            <w:rPrChange w:id="750" w:author="D S" w:date="2024-03-09T09:01:00Z">
              <w:rPr/>
            </w:rPrChange>
          </w:rPr>
          <w:delText>policies, but</w:delText>
        </w:r>
      </w:del>
      <w:ins w:id="751" w:author="D S" w:date="2024-03-20T14:07:00Z">
        <w:r w:rsidR="00030AF0" w:rsidRPr="00030AF0">
          <w:rPr>
            <w:sz w:val="32"/>
            <w:szCs w:val="32"/>
          </w:rPr>
          <w:t>policies but</w:t>
        </w:r>
      </w:ins>
      <w:r w:rsidRPr="000832EE">
        <w:rPr>
          <w:sz w:val="32"/>
          <w:szCs w:val="32"/>
          <w:rPrChange w:id="752" w:author="D S" w:date="2024-03-09T09:01:00Z">
            <w:rPr/>
          </w:rPrChange>
        </w:rPr>
        <w:t xml:space="preserve"> are obligated to adhere to them. Local policies are adopted by the Board prior to incorporation into the district policy manual. our policy manual is online and can be accessed via our Board of Trustees webpage, or here (link).</w:t>
      </w:r>
    </w:p>
    <w:p w14:paraId="3B6C48EB" w14:textId="77777777" w:rsidR="00412F4D" w:rsidRPr="000832EE" w:rsidRDefault="001B2275">
      <w:pPr>
        <w:pStyle w:val="Heading3"/>
        <w:rPr>
          <w:sz w:val="32"/>
          <w:szCs w:val="32"/>
          <w:rPrChange w:id="753" w:author="D S" w:date="2024-03-09T09:01:00Z">
            <w:rPr/>
          </w:rPrChange>
        </w:rPr>
      </w:pPr>
      <w:bookmarkStart w:id="754" w:name="important-policies-to-know"/>
      <w:r w:rsidRPr="000832EE">
        <w:rPr>
          <w:sz w:val="32"/>
          <w:szCs w:val="32"/>
          <w:rPrChange w:id="755" w:author="D S" w:date="2024-03-09T09:01:00Z">
            <w:rPr/>
          </w:rPrChange>
        </w:rPr>
        <w:t>Important policies to know:</w:t>
      </w:r>
    </w:p>
    <w:p w14:paraId="4436220F" w14:textId="77777777" w:rsidR="00412F4D" w:rsidRPr="000832EE" w:rsidRDefault="001B2275">
      <w:pPr>
        <w:numPr>
          <w:ilvl w:val="0"/>
          <w:numId w:val="25"/>
        </w:numPr>
        <w:rPr>
          <w:sz w:val="32"/>
          <w:szCs w:val="32"/>
          <w:rPrChange w:id="756" w:author="D S" w:date="2024-03-09T09:01:00Z">
            <w:rPr/>
          </w:rPrChange>
        </w:rPr>
      </w:pPr>
      <w:r w:rsidRPr="000832EE">
        <w:rPr>
          <w:sz w:val="32"/>
          <w:szCs w:val="32"/>
          <w:rPrChange w:id="757" w:author="D S" w:date="2024-03-09T09:01:00Z">
            <w:rPr/>
          </w:rPrChange>
        </w:rPr>
        <w:fldChar w:fldCharType="begin"/>
      </w:r>
      <w:r w:rsidRPr="000832EE">
        <w:rPr>
          <w:sz w:val="32"/>
          <w:szCs w:val="32"/>
          <w:rPrChange w:id="758" w:author="D S" w:date="2024-03-09T09:01:00Z">
            <w:rPr/>
          </w:rPrChange>
        </w:rPr>
        <w:instrText>HYPERLINK "https://pol.tasb.org/PolicyOnline/PolicyDetails?key=551&amp;code=DGBA" \l "legalTabContent" \h</w:instrText>
      </w:r>
      <w:r w:rsidRPr="00D6297F">
        <w:rPr>
          <w:sz w:val="32"/>
          <w:szCs w:val="32"/>
        </w:rPr>
      </w:r>
      <w:r w:rsidRPr="000832EE">
        <w:rPr>
          <w:sz w:val="32"/>
          <w:szCs w:val="32"/>
          <w:rPrChange w:id="759" w:author="D S" w:date="2024-03-09T09:01:00Z">
            <w:rPr>
              <w:rStyle w:val="Hyperlink"/>
            </w:rPr>
          </w:rPrChange>
        </w:rPr>
        <w:fldChar w:fldCharType="separate"/>
      </w:r>
      <w:r w:rsidRPr="000832EE">
        <w:rPr>
          <w:rStyle w:val="Hyperlink"/>
          <w:sz w:val="32"/>
          <w:szCs w:val="32"/>
          <w:rPrChange w:id="760" w:author="D S" w:date="2024-03-09T09:01:00Z">
            <w:rPr>
              <w:rStyle w:val="Hyperlink"/>
            </w:rPr>
          </w:rPrChange>
        </w:rPr>
        <w:t>DGBA (Legal)</w:t>
      </w:r>
      <w:r w:rsidRPr="000832EE">
        <w:rPr>
          <w:rStyle w:val="Hyperlink"/>
          <w:sz w:val="32"/>
          <w:szCs w:val="32"/>
          <w:rPrChange w:id="761" w:author="D S" w:date="2024-03-09T09:01:00Z">
            <w:rPr>
              <w:rStyle w:val="Hyperlink"/>
            </w:rPr>
          </w:rPrChange>
        </w:rPr>
        <w:fldChar w:fldCharType="end"/>
      </w:r>
      <w:r w:rsidRPr="000832EE">
        <w:rPr>
          <w:sz w:val="32"/>
          <w:szCs w:val="32"/>
          <w:rPrChange w:id="762" w:author="D S" w:date="2024-03-09T09:01:00Z">
            <w:rPr/>
          </w:rPrChange>
        </w:rPr>
        <w:t xml:space="preserve"> and </w:t>
      </w:r>
      <w:r w:rsidRPr="000832EE">
        <w:rPr>
          <w:sz w:val="32"/>
          <w:szCs w:val="32"/>
          <w:rPrChange w:id="763" w:author="D S" w:date="2024-03-09T09:01:00Z">
            <w:rPr/>
          </w:rPrChange>
        </w:rPr>
        <w:fldChar w:fldCharType="begin"/>
      </w:r>
      <w:r w:rsidRPr="000832EE">
        <w:rPr>
          <w:sz w:val="32"/>
          <w:szCs w:val="32"/>
          <w:rPrChange w:id="764" w:author="D S" w:date="2024-03-09T09:01:00Z">
            <w:rPr/>
          </w:rPrChange>
        </w:rPr>
        <w:instrText>HYPERLINK "https://pol.tasb.org/PolicyOnline/PolicyDetails?key=551&amp;code=DGBA" \l "legalTabContent" \h</w:instrText>
      </w:r>
      <w:r w:rsidRPr="00D6297F">
        <w:rPr>
          <w:sz w:val="32"/>
          <w:szCs w:val="32"/>
        </w:rPr>
      </w:r>
      <w:r w:rsidRPr="000832EE">
        <w:rPr>
          <w:sz w:val="32"/>
          <w:szCs w:val="32"/>
          <w:rPrChange w:id="765" w:author="D S" w:date="2024-03-09T09:01:00Z">
            <w:rPr>
              <w:rStyle w:val="Hyperlink"/>
            </w:rPr>
          </w:rPrChange>
        </w:rPr>
        <w:fldChar w:fldCharType="separate"/>
      </w:r>
      <w:r w:rsidRPr="000832EE">
        <w:rPr>
          <w:rStyle w:val="Hyperlink"/>
          <w:sz w:val="32"/>
          <w:szCs w:val="32"/>
          <w:rPrChange w:id="766" w:author="D S" w:date="2024-03-09T09:01:00Z">
            <w:rPr>
              <w:rStyle w:val="Hyperlink"/>
            </w:rPr>
          </w:rPrChange>
        </w:rPr>
        <w:t>DGBA (Local)</w:t>
      </w:r>
      <w:r w:rsidRPr="000832EE">
        <w:rPr>
          <w:rStyle w:val="Hyperlink"/>
          <w:sz w:val="32"/>
          <w:szCs w:val="32"/>
          <w:rPrChange w:id="767" w:author="D S" w:date="2024-03-09T09:01:00Z">
            <w:rPr>
              <w:rStyle w:val="Hyperlink"/>
            </w:rPr>
          </w:rPrChange>
        </w:rPr>
        <w:fldChar w:fldCharType="end"/>
      </w:r>
      <w:r w:rsidRPr="000832EE">
        <w:rPr>
          <w:sz w:val="32"/>
          <w:szCs w:val="32"/>
          <w:rPrChange w:id="768" w:author="D S" w:date="2024-03-09T09:01:00Z">
            <w:rPr/>
          </w:rPrChange>
        </w:rPr>
        <w:t xml:space="preserve"> - PERSONNEL-MANAGEMENT RELATIONS EMPLOYEE COMPLAINTS/GRIEVANCES</w:t>
      </w:r>
    </w:p>
    <w:p w14:paraId="6BC57D40" w14:textId="77777777" w:rsidR="00412F4D" w:rsidRPr="000832EE" w:rsidRDefault="001B2275">
      <w:pPr>
        <w:numPr>
          <w:ilvl w:val="0"/>
          <w:numId w:val="25"/>
        </w:numPr>
        <w:rPr>
          <w:sz w:val="32"/>
          <w:szCs w:val="32"/>
          <w:rPrChange w:id="769" w:author="D S" w:date="2024-03-09T09:01:00Z">
            <w:rPr/>
          </w:rPrChange>
        </w:rPr>
      </w:pPr>
      <w:r w:rsidRPr="000832EE">
        <w:rPr>
          <w:sz w:val="32"/>
          <w:szCs w:val="32"/>
          <w:rPrChange w:id="770" w:author="D S" w:date="2024-03-09T09:01:00Z">
            <w:rPr/>
          </w:rPrChange>
        </w:rPr>
        <w:fldChar w:fldCharType="begin"/>
      </w:r>
      <w:r w:rsidRPr="000832EE">
        <w:rPr>
          <w:sz w:val="32"/>
          <w:szCs w:val="32"/>
          <w:rPrChange w:id="771" w:author="D S" w:date="2024-03-09T09:01:00Z">
            <w:rPr/>
          </w:rPrChange>
        </w:rPr>
        <w:instrText>HYPERLINK "https://pol.tasb.org/PolicyOnline/PolicyDetails?key=551&amp;code=FNG" \l "legalTabContent" \h</w:instrText>
      </w:r>
      <w:r w:rsidRPr="00D6297F">
        <w:rPr>
          <w:sz w:val="32"/>
          <w:szCs w:val="32"/>
        </w:rPr>
      </w:r>
      <w:r w:rsidRPr="000832EE">
        <w:rPr>
          <w:sz w:val="32"/>
          <w:szCs w:val="32"/>
          <w:rPrChange w:id="772" w:author="D S" w:date="2024-03-09T09:01:00Z">
            <w:rPr>
              <w:rStyle w:val="Hyperlink"/>
            </w:rPr>
          </w:rPrChange>
        </w:rPr>
        <w:fldChar w:fldCharType="separate"/>
      </w:r>
      <w:r w:rsidRPr="000832EE">
        <w:rPr>
          <w:rStyle w:val="Hyperlink"/>
          <w:sz w:val="32"/>
          <w:szCs w:val="32"/>
          <w:rPrChange w:id="773" w:author="D S" w:date="2024-03-09T09:01:00Z">
            <w:rPr>
              <w:rStyle w:val="Hyperlink"/>
            </w:rPr>
          </w:rPrChange>
        </w:rPr>
        <w:t>FNG (Legal)</w:t>
      </w:r>
      <w:r w:rsidRPr="000832EE">
        <w:rPr>
          <w:rStyle w:val="Hyperlink"/>
          <w:sz w:val="32"/>
          <w:szCs w:val="32"/>
          <w:rPrChange w:id="774" w:author="D S" w:date="2024-03-09T09:01:00Z">
            <w:rPr>
              <w:rStyle w:val="Hyperlink"/>
            </w:rPr>
          </w:rPrChange>
        </w:rPr>
        <w:fldChar w:fldCharType="end"/>
      </w:r>
      <w:r w:rsidRPr="000832EE">
        <w:rPr>
          <w:sz w:val="32"/>
          <w:szCs w:val="32"/>
          <w:rPrChange w:id="775" w:author="D S" w:date="2024-03-09T09:01:00Z">
            <w:rPr/>
          </w:rPrChange>
        </w:rPr>
        <w:t xml:space="preserve"> and </w:t>
      </w:r>
      <w:r w:rsidRPr="000832EE">
        <w:rPr>
          <w:sz w:val="32"/>
          <w:szCs w:val="32"/>
          <w:rPrChange w:id="776" w:author="D S" w:date="2024-03-09T09:01:00Z">
            <w:rPr/>
          </w:rPrChange>
        </w:rPr>
        <w:fldChar w:fldCharType="begin"/>
      </w:r>
      <w:r w:rsidRPr="000832EE">
        <w:rPr>
          <w:sz w:val="32"/>
          <w:szCs w:val="32"/>
          <w:rPrChange w:id="777" w:author="D S" w:date="2024-03-09T09:01:00Z">
            <w:rPr/>
          </w:rPrChange>
        </w:rPr>
        <w:instrText>HYPERLINK "https://pol.tasb.org/PolicyOnline/PolicyDetails?key=551&amp;code=FNG" \l "legalTabContent" \h</w:instrText>
      </w:r>
      <w:r w:rsidRPr="00D6297F">
        <w:rPr>
          <w:sz w:val="32"/>
          <w:szCs w:val="32"/>
        </w:rPr>
      </w:r>
      <w:r w:rsidRPr="000832EE">
        <w:rPr>
          <w:sz w:val="32"/>
          <w:szCs w:val="32"/>
          <w:rPrChange w:id="778" w:author="D S" w:date="2024-03-09T09:01:00Z">
            <w:rPr>
              <w:rStyle w:val="Hyperlink"/>
            </w:rPr>
          </w:rPrChange>
        </w:rPr>
        <w:fldChar w:fldCharType="separate"/>
      </w:r>
      <w:r w:rsidRPr="000832EE">
        <w:rPr>
          <w:rStyle w:val="Hyperlink"/>
          <w:sz w:val="32"/>
          <w:szCs w:val="32"/>
          <w:rPrChange w:id="779" w:author="D S" w:date="2024-03-09T09:01:00Z">
            <w:rPr>
              <w:rStyle w:val="Hyperlink"/>
            </w:rPr>
          </w:rPrChange>
        </w:rPr>
        <w:t>FNG (Local)</w:t>
      </w:r>
      <w:r w:rsidRPr="000832EE">
        <w:rPr>
          <w:rStyle w:val="Hyperlink"/>
          <w:sz w:val="32"/>
          <w:szCs w:val="32"/>
          <w:rPrChange w:id="780" w:author="D S" w:date="2024-03-09T09:01:00Z">
            <w:rPr>
              <w:rStyle w:val="Hyperlink"/>
            </w:rPr>
          </w:rPrChange>
        </w:rPr>
        <w:fldChar w:fldCharType="end"/>
      </w:r>
      <w:r w:rsidRPr="000832EE">
        <w:rPr>
          <w:sz w:val="32"/>
          <w:szCs w:val="32"/>
          <w:rPrChange w:id="781" w:author="D S" w:date="2024-03-09T09:01:00Z">
            <w:rPr/>
          </w:rPrChange>
        </w:rPr>
        <w:t xml:space="preserve"> - STUDENT RIGHTS AND RESPONSIBILITIES STUDENT AND PARENT COMPLAINTS/GRIEVANCES</w:t>
      </w:r>
    </w:p>
    <w:p w14:paraId="1262FE5C" w14:textId="77777777" w:rsidR="00412F4D" w:rsidRPr="000832EE" w:rsidRDefault="001B2275">
      <w:pPr>
        <w:numPr>
          <w:ilvl w:val="0"/>
          <w:numId w:val="25"/>
        </w:numPr>
        <w:rPr>
          <w:sz w:val="32"/>
          <w:szCs w:val="32"/>
          <w:rPrChange w:id="782" w:author="D S" w:date="2024-03-09T09:01:00Z">
            <w:rPr/>
          </w:rPrChange>
        </w:rPr>
      </w:pPr>
      <w:r w:rsidRPr="000832EE">
        <w:rPr>
          <w:sz w:val="32"/>
          <w:szCs w:val="32"/>
          <w:rPrChange w:id="783" w:author="D S" w:date="2024-03-09T09:01:00Z">
            <w:rPr/>
          </w:rPrChange>
        </w:rPr>
        <w:lastRenderedPageBreak/>
        <w:fldChar w:fldCharType="begin"/>
      </w:r>
      <w:r w:rsidRPr="000832EE">
        <w:rPr>
          <w:sz w:val="32"/>
          <w:szCs w:val="32"/>
          <w:rPrChange w:id="784" w:author="D S" w:date="2024-03-09T09:01:00Z">
            <w:rPr/>
          </w:rPrChange>
        </w:rPr>
        <w:instrText>HYPERLINK "https://pol.tasb.org/PolicyOnline/PolicyDetails?key=551&amp;code=GF" \l "legalTabContent" \h</w:instrText>
      </w:r>
      <w:r w:rsidRPr="00D6297F">
        <w:rPr>
          <w:sz w:val="32"/>
          <w:szCs w:val="32"/>
        </w:rPr>
      </w:r>
      <w:r w:rsidRPr="000832EE">
        <w:rPr>
          <w:sz w:val="32"/>
          <w:szCs w:val="32"/>
          <w:rPrChange w:id="785" w:author="D S" w:date="2024-03-09T09:01:00Z">
            <w:rPr>
              <w:rStyle w:val="Hyperlink"/>
            </w:rPr>
          </w:rPrChange>
        </w:rPr>
        <w:fldChar w:fldCharType="separate"/>
      </w:r>
      <w:r w:rsidRPr="000832EE">
        <w:rPr>
          <w:rStyle w:val="Hyperlink"/>
          <w:sz w:val="32"/>
          <w:szCs w:val="32"/>
          <w:rPrChange w:id="786" w:author="D S" w:date="2024-03-09T09:01:00Z">
            <w:rPr>
              <w:rStyle w:val="Hyperlink"/>
            </w:rPr>
          </w:rPrChange>
        </w:rPr>
        <w:t>GF (Legal)</w:t>
      </w:r>
      <w:r w:rsidRPr="000832EE">
        <w:rPr>
          <w:rStyle w:val="Hyperlink"/>
          <w:sz w:val="32"/>
          <w:szCs w:val="32"/>
          <w:rPrChange w:id="787" w:author="D S" w:date="2024-03-09T09:01:00Z">
            <w:rPr>
              <w:rStyle w:val="Hyperlink"/>
            </w:rPr>
          </w:rPrChange>
        </w:rPr>
        <w:fldChar w:fldCharType="end"/>
      </w:r>
      <w:r w:rsidRPr="000832EE">
        <w:rPr>
          <w:sz w:val="32"/>
          <w:szCs w:val="32"/>
          <w:rPrChange w:id="788" w:author="D S" w:date="2024-03-09T09:01:00Z">
            <w:rPr/>
          </w:rPrChange>
        </w:rPr>
        <w:t xml:space="preserve"> and </w:t>
      </w:r>
      <w:r w:rsidRPr="000832EE">
        <w:rPr>
          <w:sz w:val="32"/>
          <w:szCs w:val="32"/>
          <w:rPrChange w:id="789" w:author="D S" w:date="2024-03-09T09:01:00Z">
            <w:rPr/>
          </w:rPrChange>
        </w:rPr>
        <w:fldChar w:fldCharType="begin"/>
      </w:r>
      <w:r w:rsidRPr="000832EE">
        <w:rPr>
          <w:sz w:val="32"/>
          <w:szCs w:val="32"/>
          <w:rPrChange w:id="790" w:author="D S" w:date="2024-03-09T09:01:00Z">
            <w:rPr/>
          </w:rPrChange>
        </w:rPr>
        <w:instrText>HYPERLINK "https://pol.tasb.org/PolicyOnline/PolicyDetails?key=551&amp;code=GF" \l "legalTabContent" \h</w:instrText>
      </w:r>
      <w:r w:rsidRPr="00D6297F">
        <w:rPr>
          <w:sz w:val="32"/>
          <w:szCs w:val="32"/>
        </w:rPr>
      </w:r>
      <w:r w:rsidRPr="000832EE">
        <w:rPr>
          <w:sz w:val="32"/>
          <w:szCs w:val="32"/>
          <w:rPrChange w:id="791" w:author="D S" w:date="2024-03-09T09:01:00Z">
            <w:rPr>
              <w:rStyle w:val="Hyperlink"/>
            </w:rPr>
          </w:rPrChange>
        </w:rPr>
        <w:fldChar w:fldCharType="separate"/>
      </w:r>
      <w:r w:rsidRPr="000832EE">
        <w:rPr>
          <w:rStyle w:val="Hyperlink"/>
          <w:sz w:val="32"/>
          <w:szCs w:val="32"/>
          <w:rPrChange w:id="792" w:author="D S" w:date="2024-03-09T09:01:00Z">
            <w:rPr>
              <w:rStyle w:val="Hyperlink"/>
            </w:rPr>
          </w:rPrChange>
        </w:rPr>
        <w:t>GF (Local)</w:t>
      </w:r>
      <w:r w:rsidRPr="000832EE">
        <w:rPr>
          <w:rStyle w:val="Hyperlink"/>
          <w:sz w:val="32"/>
          <w:szCs w:val="32"/>
          <w:rPrChange w:id="793" w:author="D S" w:date="2024-03-09T09:01:00Z">
            <w:rPr>
              <w:rStyle w:val="Hyperlink"/>
            </w:rPr>
          </w:rPrChange>
        </w:rPr>
        <w:fldChar w:fldCharType="end"/>
      </w:r>
      <w:r w:rsidRPr="000832EE">
        <w:rPr>
          <w:sz w:val="32"/>
          <w:szCs w:val="32"/>
          <w:rPrChange w:id="794" w:author="D S" w:date="2024-03-09T09:01:00Z">
            <w:rPr/>
          </w:rPrChange>
        </w:rPr>
        <w:t xml:space="preserve"> - PUBLIC COMPLAINTS</w:t>
      </w:r>
    </w:p>
    <w:p w14:paraId="7AC4B781" w14:textId="77777777" w:rsidR="00412F4D" w:rsidRPr="000832EE" w:rsidRDefault="001B2275">
      <w:pPr>
        <w:pStyle w:val="FirstParagraph"/>
        <w:rPr>
          <w:sz w:val="32"/>
          <w:szCs w:val="32"/>
          <w:rPrChange w:id="795" w:author="D S" w:date="2024-03-09T09:01:00Z">
            <w:rPr/>
          </w:rPrChange>
        </w:rPr>
      </w:pPr>
      <w:r w:rsidRPr="000832EE">
        <w:rPr>
          <w:sz w:val="32"/>
          <w:szCs w:val="32"/>
          <w:rPrChange w:id="796" w:author="D S" w:date="2024-03-09T09:01:00Z">
            <w:rPr/>
          </w:rPrChange>
        </w:rPr>
        <w:t>All three policies rely on the “Principal or Supervisor (Level I) – Superintendent or designee (Level II) – Board (Level III)” chain of command and resolution. A formal grievance procedure is used in which written complaints are filed first with the Principal or Supervisor, then the Superintendent if necessary. A presentation to the Board is the final step in the process.</w:t>
      </w:r>
    </w:p>
    <w:p w14:paraId="67C0D6E2" w14:textId="77777777" w:rsidR="00412F4D" w:rsidRPr="000832EE" w:rsidRDefault="001B2275">
      <w:pPr>
        <w:pStyle w:val="BodyText"/>
        <w:rPr>
          <w:sz w:val="32"/>
          <w:szCs w:val="32"/>
          <w:rPrChange w:id="797" w:author="D S" w:date="2024-03-09T09:01:00Z">
            <w:rPr/>
          </w:rPrChange>
        </w:rPr>
      </w:pPr>
      <w:r w:rsidRPr="000832EE">
        <w:rPr>
          <w:sz w:val="32"/>
          <w:szCs w:val="32"/>
          <w:rPrChange w:id="798" w:author="D S" w:date="2024-03-09T09:01:00Z">
            <w:rPr/>
          </w:rPrChange>
        </w:rPr>
        <w:t xml:space="preserve">At times, individuals will bring complaints before the Board during the public comments portion of a meeting. The Board is under no obligation to hear such complaints before administrative remedies have been pursued. The Board President should direct the person to the appropriate complaint process. Level III complaints are heard in Board meetings as scheduled agenda items, which allow the Board to </w:t>
      </w:r>
      <w:proofErr w:type="gramStart"/>
      <w:r w:rsidRPr="000832EE">
        <w:rPr>
          <w:sz w:val="32"/>
          <w:szCs w:val="32"/>
          <w:rPrChange w:id="799" w:author="D S" w:date="2024-03-09T09:01:00Z">
            <w:rPr/>
          </w:rPrChange>
        </w:rPr>
        <w:t>take action</w:t>
      </w:r>
      <w:proofErr w:type="gramEnd"/>
      <w:r w:rsidRPr="000832EE">
        <w:rPr>
          <w:sz w:val="32"/>
          <w:szCs w:val="32"/>
          <w:rPrChange w:id="800" w:author="D S" w:date="2024-03-09T09:01:00Z">
            <w:rPr/>
          </w:rPrChange>
        </w:rPr>
        <w:t xml:space="preserve"> on the complaint during the same meeting.</w:t>
      </w:r>
    </w:p>
    <w:p w14:paraId="6C00823A" w14:textId="77777777" w:rsidR="00412F4D" w:rsidRPr="000832EE" w:rsidRDefault="001B2275">
      <w:pPr>
        <w:pStyle w:val="Heading2"/>
        <w:rPr>
          <w:sz w:val="32"/>
          <w:szCs w:val="32"/>
          <w:rPrChange w:id="801" w:author="D S" w:date="2024-03-09T09:01:00Z">
            <w:rPr/>
          </w:rPrChange>
        </w:rPr>
      </w:pPr>
      <w:bookmarkStart w:id="802" w:name="X481c2ea012877a13c6e4a8fd050ddf22bc953db"/>
      <w:bookmarkEnd w:id="745"/>
      <w:bookmarkEnd w:id="754"/>
      <w:r w:rsidRPr="000832EE">
        <w:rPr>
          <w:sz w:val="32"/>
          <w:szCs w:val="32"/>
          <w:rPrChange w:id="803" w:author="D S" w:date="2024-03-09T09:01:00Z">
            <w:rPr/>
          </w:rPrChange>
        </w:rPr>
        <w:t>ADDRESSING PUBLIC CONCERNS OUTSIDE OF THE BOARD ROOM</w:t>
      </w:r>
    </w:p>
    <w:p w14:paraId="6A90DB03" w14:textId="48FDC458" w:rsidR="00412F4D" w:rsidRPr="000832EE" w:rsidRDefault="001B2275">
      <w:pPr>
        <w:pStyle w:val="FirstParagraph"/>
        <w:rPr>
          <w:sz w:val="32"/>
          <w:szCs w:val="32"/>
          <w:rPrChange w:id="804" w:author="D S" w:date="2024-03-09T09:01:00Z">
            <w:rPr/>
          </w:rPrChange>
        </w:rPr>
      </w:pPr>
      <w:r w:rsidRPr="000832EE">
        <w:rPr>
          <w:sz w:val="32"/>
          <w:szCs w:val="32"/>
          <w:rPrChange w:id="805" w:author="D S" w:date="2024-03-09T09:01:00Z">
            <w:rPr/>
          </w:rPrChange>
        </w:rPr>
        <w:t xml:space="preserve">Board Members are often </w:t>
      </w:r>
      <w:ins w:id="806" w:author="D S" w:date="2024-03-20T14:08:00Z">
        <w:r w:rsidR="00030AF0">
          <w:rPr>
            <w:sz w:val="32"/>
            <w:szCs w:val="32"/>
          </w:rPr>
          <w:t xml:space="preserve">approached </w:t>
        </w:r>
      </w:ins>
      <w:del w:id="807" w:author="D S" w:date="2024-03-20T14:08:00Z">
        <w:r w:rsidRPr="000832EE" w:rsidDel="00030AF0">
          <w:rPr>
            <w:sz w:val="32"/>
            <w:szCs w:val="32"/>
            <w:rPrChange w:id="808" w:author="D S" w:date="2024-03-09T09:01:00Z">
              <w:rPr/>
            </w:rPrChange>
          </w:rPr>
          <w:delText xml:space="preserve">confronted </w:delText>
        </w:r>
      </w:del>
      <w:r w:rsidRPr="000832EE">
        <w:rPr>
          <w:sz w:val="32"/>
          <w:szCs w:val="32"/>
          <w:rPrChange w:id="809" w:author="D S" w:date="2024-03-09T09:01:00Z">
            <w:rPr/>
          </w:rPrChange>
        </w:rPr>
        <w:t>by individuals who wish to voice their concerns or complaints outside of the Board room. Trustees should listen to the individual’s concerns but politely explain the chain of command for addressing complaints and direct the individual to communicate concerns to the Superintendent.</w:t>
      </w:r>
    </w:p>
    <w:p w14:paraId="522EEA50" w14:textId="40E6AD67" w:rsidR="00412F4D" w:rsidRPr="000832EE" w:rsidRDefault="001B2275">
      <w:pPr>
        <w:pStyle w:val="BodyText"/>
        <w:rPr>
          <w:sz w:val="32"/>
          <w:szCs w:val="32"/>
          <w:rPrChange w:id="810" w:author="D S" w:date="2024-03-09T09:01:00Z">
            <w:rPr/>
          </w:rPrChange>
        </w:rPr>
      </w:pPr>
      <w:r w:rsidRPr="000832EE">
        <w:rPr>
          <w:sz w:val="32"/>
          <w:szCs w:val="32"/>
          <w:rPrChange w:id="811" w:author="D S" w:date="2024-03-09T09:01:00Z">
            <w:rPr/>
          </w:rPrChange>
        </w:rPr>
        <w:t xml:space="preserve">The Superintendent will then redirect the individual to the appropriate district employee. Most often when the individual understands who to request information from, he or she is able to resolve the issue without entering into </w:t>
      </w:r>
      <w:ins w:id="812" w:author="D S" w:date="2024-03-20T14:09:00Z">
        <w:r w:rsidR="00030AF0">
          <w:rPr>
            <w:sz w:val="32"/>
            <w:szCs w:val="32"/>
          </w:rPr>
          <w:t xml:space="preserve">a </w:t>
        </w:r>
      </w:ins>
      <w:del w:id="813" w:author="D S" w:date="2024-03-20T14:09:00Z">
        <w:r w:rsidRPr="000832EE" w:rsidDel="00030AF0">
          <w:rPr>
            <w:sz w:val="32"/>
            <w:szCs w:val="32"/>
            <w:rPrChange w:id="814" w:author="D S" w:date="2024-03-09T09:01:00Z">
              <w:rPr/>
            </w:rPrChange>
          </w:rPr>
          <w:delText xml:space="preserve">the </w:delText>
        </w:r>
      </w:del>
      <w:r w:rsidRPr="000832EE">
        <w:rPr>
          <w:sz w:val="32"/>
          <w:szCs w:val="32"/>
          <w:rPrChange w:id="815" w:author="D S" w:date="2024-03-09T09:01:00Z">
            <w:rPr/>
          </w:rPrChange>
        </w:rPr>
        <w:t xml:space="preserve">formal process. </w:t>
      </w:r>
      <w:ins w:id="816" w:author="D S" w:date="2024-03-20T14:17:00Z">
        <w:r w:rsidR="00B80D38">
          <w:rPr>
            <w:sz w:val="32"/>
            <w:szCs w:val="32"/>
          </w:rPr>
          <w:t xml:space="preserve">In order to preserve the Trustee’s unbiased judgment, a </w:t>
        </w:r>
      </w:ins>
      <w:del w:id="817" w:author="D S" w:date="2024-03-20T14:17:00Z">
        <w:r w:rsidRPr="000832EE" w:rsidDel="00B80D38">
          <w:rPr>
            <w:sz w:val="32"/>
            <w:szCs w:val="32"/>
            <w:rPrChange w:id="818" w:author="D S" w:date="2024-03-09T09:01:00Z">
              <w:rPr/>
            </w:rPrChange>
          </w:rPr>
          <w:delText>A</w:delText>
        </w:r>
      </w:del>
      <w:del w:id="819" w:author="D S" w:date="2024-03-20T14:16:00Z">
        <w:r w:rsidRPr="000832EE" w:rsidDel="00B80D38">
          <w:rPr>
            <w:sz w:val="32"/>
            <w:szCs w:val="32"/>
            <w:rPrChange w:id="820" w:author="D S" w:date="2024-03-09T09:01:00Z">
              <w:rPr/>
            </w:rPrChange>
          </w:rPr>
          <w:delText xml:space="preserve"> </w:delText>
        </w:r>
      </w:del>
      <w:r w:rsidRPr="000832EE">
        <w:rPr>
          <w:sz w:val="32"/>
          <w:szCs w:val="32"/>
          <w:rPrChange w:id="821" w:author="D S" w:date="2024-03-09T09:01:00Z">
            <w:rPr/>
          </w:rPrChange>
        </w:rPr>
        <w:t xml:space="preserve">Trustee should not </w:t>
      </w:r>
      <w:ins w:id="822" w:author="D S" w:date="2024-03-20T14:15:00Z">
        <w:r w:rsidR="00B80D38">
          <w:rPr>
            <w:sz w:val="32"/>
            <w:szCs w:val="32"/>
          </w:rPr>
          <w:t xml:space="preserve">become </w:t>
        </w:r>
      </w:ins>
      <w:ins w:id="823" w:author="D S" w:date="2024-03-20T14:16:00Z">
        <w:r w:rsidR="00B80D38">
          <w:rPr>
            <w:sz w:val="32"/>
            <w:szCs w:val="32"/>
          </w:rPr>
          <w:t xml:space="preserve">inappropriately </w:t>
        </w:r>
      </w:ins>
      <w:del w:id="824" w:author="D S" w:date="2024-03-20T14:16:00Z">
        <w:r w:rsidRPr="000832EE" w:rsidDel="00B80D38">
          <w:rPr>
            <w:sz w:val="32"/>
            <w:szCs w:val="32"/>
            <w:rPrChange w:id="825" w:author="D S" w:date="2024-03-09T09:01:00Z">
              <w:rPr/>
            </w:rPrChange>
          </w:rPr>
          <w:delText xml:space="preserve">get overly </w:delText>
        </w:r>
      </w:del>
      <w:r w:rsidRPr="000832EE">
        <w:rPr>
          <w:sz w:val="32"/>
          <w:szCs w:val="32"/>
          <w:rPrChange w:id="826" w:author="D S" w:date="2024-03-09T09:01:00Z">
            <w:rPr/>
          </w:rPrChange>
        </w:rPr>
        <w:t>involved in a matter that may come before the Board as a complaint</w:t>
      </w:r>
      <w:ins w:id="827" w:author="D S" w:date="2024-03-20T14:17:00Z">
        <w:r w:rsidR="00B80D38">
          <w:rPr>
            <w:sz w:val="32"/>
            <w:szCs w:val="32"/>
          </w:rPr>
          <w:t>.</w:t>
        </w:r>
      </w:ins>
      <w:del w:id="828" w:author="D S" w:date="2024-03-20T14:18:00Z">
        <w:r w:rsidRPr="000832EE" w:rsidDel="00B80D38">
          <w:rPr>
            <w:sz w:val="32"/>
            <w:szCs w:val="32"/>
            <w:rPrChange w:id="829" w:author="D S" w:date="2024-03-09T09:01:00Z">
              <w:rPr/>
            </w:rPrChange>
          </w:rPr>
          <w:delText xml:space="preserve"> in order to preserve the Trustee’s unbiased judgment.</w:delText>
        </w:r>
      </w:del>
      <w:r w:rsidRPr="000832EE">
        <w:rPr>
          <w:sz w:val="32"/>
          <w:szCs w:val="32"/>
          <w:rPrChange w:id="830" w:author="D S" w:date="2024-03-09T09:01:00Z">
            <w:rPr/>
          </w:rPrChange>
        </w:rPr>
        <w:t xml:space="preserve"> </w:t>
      </w:r>
      <w:ins w:id="831" w:author="D S" w:date="2024-03-20T14:18:00Z">
        <w:r w:rsidR="00B80D38">
          <w:rPr>
            <w:sz w:val="32"/>
            <w:szCs w:val="32"/>
          </w:rPr>
          <w:t xml:space="preserve">A </w:t>
        </w:r>
      </w:ins>
      <w:del w:id="832" w:author="D S" w:date="2024-03-20T14:18:00Z">
        <w:r w:rsidRPr="000832EE" w:rsidDel="00B80D38">
          <w:rPr>
            <w:sz w:val="32"/>
            <w:szCs w:val="32"/>
            <w:rPrChange w:id="833" w:author="D S" w:date="2024-03-09T09:01:00Z">
              <w:rPr/>
            </w:rPrChange>
          </w:rPr>
          <w:delText>An overly</w:delText>
        </w:r>
      </w:del>
      <w:r w:rsidRPr="000832EE">
        <w:rPr>
          <w:sz w:val="32"/>
          <w:szCs w:val="32"/>
          <w:rPrChange w:id="834" w:author="D S" w:date="2024-03-09T09:01:00Z">
            <w:rPr/>
          </w:rPrChange>
        </w:rPr>
        <w:t xml:space="preserve"> biased Trustee may need to recuse himself or herself from hearing the Level III grievance.</w:t>
      </w:r>
    </w:p>
    <w:p w14:paraId="6CDFF24D" w14:textId="77777777" w:rsidR="00412F4D" w:rsidRPr="000832EE" w:rsidRDefault="001B2275">
      <w:pPr>
        <w:pStyle w:val="Heading3"/>
        <w:rPr>
          <w:sz w:val="32"/>
          <w:szCs w:val="32"/>
          <w:rPrChange w:id="835" w:author="D S" w:date="2024-03-09T09:01:00Z">
            <w:rPr/>
          </w:rPrChange>
        </w:rPr>
      </w:pPr>
      <w:bookmarkStart w:id="836" w:name="X10d8eafcff41028dad45d255ec21ad594dd0136"/>
      <w:r w:rsidRPr="000832EE">
        <w:rPr>
          <w:sz w:val="32"/>
          <w:szCs w:val="32"/>
          <w:rPrChange w:id="837" w:author="D S" w:date="2024-03-09T09:01:00Z">
            <w:rPr/>
          </w:rPrChange>
        </w:rPr>
        <w:lastRenderedPageBreak/>
        <w:t>REQUEST(S) FOR INFORMATION FROM INDIVIDUAL BOARD MEMBERS:</w:t>
      </w:r>
    </w:p>
    <w:p w14:paraId="665F5BBF" w14:textId="77777777" w:rsidR="00412F4D" w:rsidRPr="000832EE" w:rsidRDefault="001B2275">
      <w:pPr>
        <w:pStyle w:val="FirstParagraph"/>
        <w:rPr>
          <w:sz w:val="32"/>
          <w:szCs w:val="32"/>
          <w:rPrChange w:id="838" w:author="D S" w:date="2024-03-09T09:01:00Z">
            <w:rPr/>
          </w:rPrChange>
        </w:rPr>
      </w:pPr>
      <w:r w:rsidRPr="000832EE">
        <w:rPr>
          <w:sz w:val="32"/>
          <w:szCs w:val="32"/>
          <w:rPrChange w:id="839" w:author="D S" w:date="2024-03-09T09:01:00Z">
            <w:rPr/>
          </w:rPrChange>
        </w:rPr>
        <w:t>Board Members are entitled to the information they require to make informed decisions on the matters before them.</w:t>
      </w:r>
    </w:p>
    <w:p w14:paraId="734F9E40" w14:textId="77777777" w:rsidR="00412F4D" w:rsidRPr="000832EE" w:rsidRDefault="001B2275">
      <w:pPr>
        <w:pStyle w:val="Heading3"/>
        <w:rPr>
          <w:sz w:val="32"/>
          <w:szCs w:val="32"/>
          <w:rPrChange w:id="840" w:author="D S" w:date="2024-03-09T09:01:00Z">
            <w:rPr/>
          </w:rPrChange>
        </w:rPr>
      </w:pPr>
      <w:bookmarkStart w:id="841" w:name="request-for-reportdiscussion-item"/>
      <w:bookmarkEnd w:id="836"/>
      <w:r w:rsidRPr="000832EE">
        <w:rPr>
          <w:sz w:val="32"/>
          <w:szCs w:val="32"/>
          <w:rPrChange w:id="842" w:author="D S" w:date="2024-03-09T09:01:00Z">
            <w:rPr/>
          </w:rPrChange>
        </w:rPr>
        <w:t>Request for Report/Discussion item:</w:t>
      </w:r>
    </w:p>
    <w:p w14:paraId="507704B8" w14:textId="30C09E51" w:rsidR="00412F4D" w:rsidRPr="000832EE" w:rsidRDefault="001B2275">
      <w:pPr>
        <w:pStyle w:val="FirstParagraph"/>
        <w:rPr>
          <w:sz w:val="32"/>
          <w:szCs w:val="32"/>
          <w:rPrChange w:id="843" w:author="D S" w:date="2024-03-09T09:01:00Z">
            <w:rPr/>
          </w:rPrChange>
        </w:rPr>
      </w:pPr>
      <w:r w:rsidRPr="000832EE">
        <w:rPr>
          <w:sz w:val="32"/>
          <w:szCs w:val="32"/>
          <w:rPrChange w:id="844" w:author="D S" w:date="2024-03-09T09:01:00Z">
            <w:rPr/>
          </w:rPrChange>
        </w:rPr>
        <w:t xml:space="preserve">Policy </w:t>
      </w:r>
      <w:r w:rsidRPr="000832EE">
        <w:rPr>
          <w:sz w:val="32"/>
          <w:szCs w:val="32"/>
          <w:rPrChange w:id="845" w:author="D S" w:date="2024-03-09T09:01:00Z">
            <w:rPr/>
          </w:rPrChange>
        </w:rPr>
        <w:fldChar w:fldCharType="begin"/>
      </w:r>
      <w:r w:rsidRPr="000832EE">
        <w:rPr>
          <w:sz w:val="32"/>
          <w:szCs w:val="32"/>
          <w:rPrChange w:id="846" w:author="D S" w:date="2024-03-09T09:01:00Z">
            <w:rPr/>
          </w:rPrChange>
        </w:rPr>
        <w:instrText>HYPERLINK "https://pol.tasb.org/PolicyOnline/PolicyDetails?key=551&amp;code=BBE" \l "legalTabContent" \h</w:instrText>
      </w:r>
      <w:r w:rsidRPr="00D6297F">
        <w:rPr>
          <w:sz w:val="32"/>
          <w:szCs w:val="32"/>
        </w:rPr>
      </w:r>
      <w:r w:rsidRPr="000832EE">
        <w:rPr>
          <w:sz w:val="32"/>
          <w:szCs w:val="32"/>
          <w:rPrChange w:id="847" w:author="D S" w:date="2024-03-09T09:01:00Z">
            <w:rPr>
              <w:rStyle w:val="Hyperlink"/>
            </w:rPr>
          </w:rPrChange>
        </w:rPr>
        <w:fldChar w:fldCharType="separate"/>
      </w:r>
      <w:r w:rsidRPr="000832EE">
        <w:rPr>
          <w:rStyle w:val="Hyperlink"/>
          <w:sz w:val="32"/>
          <w:szCs w:val="32"/>
          <w:rPrChange w:id="848" w:author="D S" w:date="2024-03-09T09:01:00Z">
            <w:rPr>
              <w:rStyle w:val="Hyperlink"/>
            </w:rPr>
          </w:rPrChange>
        </w:rPr>
        <w:t>BBE (Local)</w:t>
      </w:r>
      <w:r w:rsidRPr="000832EE">
        <w:rPr>
          <w:rStyle w:val="Hyperlink"/>
          <w:sz w:val="32"/>
          <w:szCs w:val="32"/>
          <w:rPrChange w:id="849" w:author="D S" w:date="2024-03-09T09:01:00Z">
            <w:rPr>
              <w:rStyle w:val="Hyperlink"/>
            </w:rPr>
          </w:rPrChange>
        </w:rPr>
        <w:fldChar w:fldCharType="end"/>
      </w:r>
      <w:r w:rsidRPr="000832EE">
        <w:rPr>
          <w:sz w:val="32"/>
          <w:szCs w:val="32"/>
          <w:rPrChange w:id="850" w:author="D S" w:date="2024-03-09T09:01:00Z">
            <w:rPr/>
          </w:rPrChange>
        </w:rPr>
        <w:t xml:space="preserve"> states: </w:t>
      </w:r>
      <w:del w:id="851" w:author="D S" w:date="2024-03-20T14:28:00Z">
        <w:r w:rsidRPr="000832EE" w:rsidDel="00FD5784">
          <w:rPr>
            <w:sz w:val="32"/>
            <w:szCs w:val="32"/>
            <w:rPrChange w:id="852" w:author="D S" w:date="2024-03-09T09:01:00Z">
              <w:rPr/>
            </w:rPrChange>
          </w:rPr>
          <w:delText>o</w:delText>
        </w:r>
      </w:del>
      <w:r w:rsidRPr="000832EE">
        <w:rPr>
          <w:sz w:val="32"/>
          <w:szCs w:val="32"/>
          <w:rPrChange w:id="853" w:author="D S" w:date="2024-03-09T09:01:00Z">
            <w:rPr/>
          </w:rPrChange>
        </w:rPr>
        <w:t>“…REQUESTS FOR REPORTS - No individual Board member shall direct or require District employees</w:t>
      </w:r>
      <w:ins w:id="854" w:author="D S" w:date="2024-03-20T14:20:00Z">
        <w:r w:rsidR="00B80D38">
          <w:rPr>
            <w:sz w:val="32"/>
            <w:szCs w:val="32"/>
          </w:rPr>
          <w:t>, including the Superintendent,</w:t>
        </w:r>
      </w:ins>
      <w:r w:rsidRPr="000832EE">
        <w:rPr>
          <w:sz w:val="32"/>
          <w:szCs w:val="32"/>
          <w:rPrChange w:id="855" w:author="D S" w:date="2024-03-09T09:01:00Z">
            <w:rPr/>
          </w:rPrChange>
        </w:rPr>
        <w:t xml:space="preserve"> to prepare reports derived from an analysis of information in existing District records or to create a new record compiled from information in existing District records. </w:t>
      </w:r>
      <w:ins w:id="856" w:author="D S" w:date="2024-03-20T14:20:00Z">
        <w:r w:rsidR="00B80D38">
          <w:rPr>
            <w:sz w:val="32"/>
            <w:szCs w:val="32"/>
          </w:rPr>
          <w:t xml:space="preserve">Such </w:t>
        </w:r>
      </w:ins>
      <w:ins w:id="857" w:author="D S" w:date="2024-03-20T14:21:00Z">
        <w:r w:rsidR="00B80D38">
          <w:rPr>
            <w:sz w:val="32"/>
            <w:szCs w:val="32"/>
          </w:rPr>
          <w:t>report</w:t>
        </w:r>
      </w:ins>
      <w:ins w:id="858" w:author="D S" w:date="2024-03-20T14:22:00Z">
        <w:r w:rsidR="00B80D38">
          <w:rPr>
            <w:sz w:val="32"/>
            <w:szCs w:val="32"/>
          </w:rPr>
          <w:t xml:space="preserve"> request</w:t>
        </w:r>
      </w:ins>
      <w:ins w:id="859" w:author="D S" w:date="2024-03-20T14:21:00Z">
        <w:r w:rsidR="00B80D38">
          <w:rPr>
            <w:sz w:val="32"/>
            <w:szCs w:val="32"/>
          </w:rPr>
          <w:t>s</w:t>
        </w:r>
      </w:ins>
      <w:ins w:id="860" w:author="D S" w:date="2024-03-20T14:22:00Z">
        <w:r w:rsidR="00B80D38">
          <w:rPr>
            <w:sz w:val="32"/>
            <w:szCs w:val="32"/>
          </w:rPr>
          <w:t>, information requests,</w:t>
        </w:r>
      </w:ins>
      <w:ins w:id="861" w:author="D S" w:date="2024-03-20T14:21:00Z">
        <w:r w:rsidR="00B80D38">
          <w:rPr>
            <w:sz w:val="32"/>
            <w:szCs w:val="32"/>
          </w:rPr>
          <w:t xml:space="preserve"> or d</w:t>
        </w:r>
      </w:ins>
      <w:del w:id="862" w:author="D S" w:date="2024-03-20T14:21:00Z">
        <w:r w:rsidRPr="000832EE" w:rsidDel="00B80D38">
          <w:rPr>
            <w:sz w:val="32"/>
            <w:szCs w:val="32"/>
            <w:rPrChange w:id="863" w:author="D S" w:date="2024-03-09T09:01:00Z">
              <w:rPr/>
            </w:rPrChange>
          </w:rPr>
          <w:delText>D</w:delText>
        </w:r>
      </w:del>
      <w:r w:rsidRPr="000832EE">
        <w:rPr>
          <w:sz w:val="32"/>
          <w:szCs w:val="32"/>
          <w:rPrChange w:id="864" w:author="D S" w:date="2024-03-09T09:01:00Z">
            <w:rPr/>
          </w:rPrChange>
        </w:rPr>
        <w:t>irectives to the Superintendent or other custodian of records regarding the preparation of reports shall be by Board action.”</w:t>
      </w:r>
      <w:del w:id="865" w:author="D S" w:date="2024-03-20T14:28:00Z">
        <w:r w:rsidRPr="000832EE" w:rsidDel="00FD5784">
          <w:rPr>
            <w:sz w:val="32"/>
            <w:szCs w:val="32"/>
            <w:rPrChange w:id="866" w:author="D S" w:date="2024-03-09T09:01:00Z">
              <w:rPr/>
            </w:rPrChange>
          </w:rPr>
          <w:delText>o</w:delText>
        </w:r>
      </w:del>
    </w:p>
    <w:p w14:paraId="00FCF046" w14:textId="25B84B0C" w:rsidR="00412F4D" w:rsidRPr="000832EE" w:rsidRDefault="001B2275">
      <w:pPr>
        <w:pStyle w:val="BodyText"/>
        <w:rPr>
          <w:sz w:val="32"/>
          <w:szCs w:val="32"/>
          <w:rPrChange w:id="867" w:author="D S" w:date="2024-03-09T09:01:00Z">
            <w:rPr/>
          </w:rPrChange>
        </w:rPr>
      </w:pPr>
      <w:r w:rsidRPr="000832EE">
        <w:rPr>
          <w:sz w:val="32"/>
          <w:szCs w:val="32"/>
          <w:rPrChange w:id="868" w:author="D S" w:date="2024-03-09T09:01:00Z">
            <w:rPr/>
          </w:rPrChange>
        </w:rPr>
        <w:t>Information request</w:t>
      </w:r>
      <w:ins w:id="869" w:author="D S" w:date="2024-03-20T14:23:00Z">
        <w:r w:rsidR="002A2045">
          <w:rPr>
            <w:sz w:val="32"/>
            <w:szCs w:val="32"/>
          </w:rPr>
          <w:t xml:space="preserve">s </w:t>
        </w:r>
      </w:ins>
      <w:del w:id="870" w:author="D S" w:date="2024-03-20T14:23:00Z">
        <w:r w:rsidRPr="000832EE" w:rsidDel="002A2045">
          <w:rPr>
            <w:sz w:val="32"/>
            <w:szCs w:val="32"/>
            <w:rPrChange w:id="871" w:author="D S" w:date="2024-03-09T09:01:00Z">
              <w:rPr/>
            </w:rPrChange>
          </w:rPr>
          <w:delText xml:space="preserve">ed from individual Board members </w:delText>
        </w:r>
      </w:del>
      <w:r w:rsidRPr="000832EE">
        <w:rPr>
          <w:sz w:val="32"/>
          <w:szCs w:val="32"/>
          <w:rPrChange w:id="872" w:author="D S" w:date="2024-03-09T09:01:00Z">
            <w:rPr/>
          </w:rPrChange>
        </w:rPr>
        <w:t>will be shared with the entire Board. An individual Board member may ask to have requested information placed in a future Board Transmittal. All information falling in this category will be placed in the first available Board Transmittal following completion of the request by the administration</w:t>
      </w:r>
      <w:ins w:id="873" w:author="D S" w:date="2024-03-20T14:24:00Z">
        <w:r w:rsidR="002A2045">
          <w:rPr>
            <w:sz w:val="32"/>
            <w:szCs w:val="32"/>
          </w:rPr>
          <w:t>, or sooner at the discretion of the Superintendent</w:t>
        </w:r>
      </w:ins>
      <w:r w:rsidRPr="000832EE">
        <w:rPr>
          <w:sz w:val="32"/>
          <w:szCs w:val="32"/>
          <w:rPrChange w:id="874" w:author="D S" w:date="2024-03-09T09:01:00Z">
            <w:rPr/>
          </w:rPrChange>
        </w:rPr>
        <w:t>.</w:t>
      </w:r>
    </w:p>
    <w:p w14:paraId="029A505A" w14:textId="77777777" w:rsidR="00412F4D" w:rsidRPr="000832EE" w:rsidRDefault="001B2275">
      <w:pPr>
        <w:pStyle w:val="Heading3"/>
        <w:rPr>
          <w:sz w:val="32"/>
          <w:szCs w:val="32"/>
          <w:rPrChange w:id="875" w:author="D S" w:date="2024-03-09T09:01:00Z">
            <w:rPr/>
          </w:rPrChange>
        </w:rPr>
      </w:pPr>
      <w:bookmarkStart w:id="876" w:name="board-member-request-for-records"/>
      <w:bookmarkEnd w:id="841"/>
      <w:r w:rsidRPr="000832EE">
        <w:rPr>
          <w:sz w:val="32"/>
          <w:szCs w:val="32"/>
          <w:rPrChange w:id="877" w:author="D S" w:date="2024-03-09T09:01:00Z">
            <w:rPr/>
          </w:rPrChange>
        </w:rPr>
        <w:t>Board Member Request for Records:</w:t>
      </w:r>
    </w:p>
    <w:p w14:paraId="75093288" w14:textId="77777777" w:rsidR="00412F4D" w:rsidRPr="000832EE" w:rsidRDefault="001B2275">
      <w:pPr>
        <w:pStyle w:val="FirstParagraph"/>
        <w:rPr>
          <w:sz w:val="32"/>
          <w:szCs w:val="32"/>
          <w:rPrChange w:id="878" w:author="D S" w:date="2024-03-09T09:01:00Z">
            <w:rPr/>
          </w:rPrChange>
        </w:rPr>
      </w:pPr>
      <w:r w:rsidRPr="000832EE">
        <w:rPr>
          <w:sz w:val="32"/>
          <w:szCs w:val="32"/>
          <w:rPrChange w:id="879" w:author="D S" w:date="2024-03-09T09:01:00Z">
            <w:rPr/>
          </w:rPrChange>
        </w:rPr>
        <w:t>An individual Board member, acting in the member’s official capacity, has the right to seek information pertaining to District fiscal affairs, business transactions, Governance, and personnel matters, including information that properly may be withheld from members of the public in accordance with the Public Information Chapter of the Texas Government Code.</w:t>
      </w:r>
    </w:p>
    <w:p w14:paraId="7CE48CB0" w14:textId="77777777" w:rsidR="00412F4D" w:rsidRPr="000832EE" w:rsidRDefault="001B2275">
      <w:pPr>
        <w:pStyle w:val="BodyText"/>
        <w:rPr>
          <w:sz w:val="32"/>
          <w:szCs w:val="32"/>
          <w:rPrChange w:id="880" w:author="D S" w:date="2024-03-09T09:01:00Z">
            <w:rPr/>
          </w:rPrChange>
        </w:rPr>
      </w:pPr>
      <w:r w:rsidRPr="000832EE">
        <w:rPr>
          <w:sz w:val="32"/>
          <w:szCs w:val="32"/>
          <w:rPrChange w:id="881" w:author="D S" w:date="2024-03-09T09:01:00Z">
            <w:rPr/>
          </w:rPrChange>
        </w:rPr>
        <w:t xml:space="preserve">Policy </w:t>
      </w:r>
      <w:r w:rsidRPr="000832EE">
        <w:rPr>
          <w:sz w:val="32"/>
          <w:szCs w:val="32"/>
          <w:rPrChange w:id="882" w:author="D S" w:date="2024-03-09T09:01:00Z">
            <w:rPr/>
          </w:rPrChange>
        </w:rPr>
        <w:fldChar w:fldCharType="begin"/>
      </w:r>
      <w:r w:rsidRPr="000832EE">
        <w:rPr>
          <w:sz w:val="32"/>
          <w:szCs w:val="32"/>
          <w:rPrChange w:id="883" w:author="D S" w:date="2024-03-09T09:01:00Z">
            <w:rPr/>
          </w:rPrChange>
        </w:rPr>
        <w:instrText>HYPERLINK "https://pol.tasb.org/PolicyOnline/PolicyDetails?key=551&amp;code=BBE" \l "legalTabContent" \h</w:instrText>
      </w:r>
      <w:r w:rsidRPr="00D6297F">
        <w:rPr>
          <w:sz w:val="32"/>
          <w:szCs w:val="32"/>
        </w:rPr>
      </w:r>
      <w:r w:rsidRPr="000832EE">
        <w:rPr>
          <w:sz w:val="32"/>
          <w:szCs w:val="32"/>
          <w:rPrChange w:id="884" w:author="D S" w:date="2024-03-09T09:01:00Z">
            <w:rPr>
              <w:rStyle w:val="Hyperlink"/>
            </w:rPr>
          </w:rPrChange>
        </w:rPr>
        <w:fldChar w:fldCharType="separate"/>
      </w:r>
      <w:r w:rsidRPr="000832EE">
        <w:rPr>
          <w:rStyle w:val="Hyperlink"/>
          <w:sz w:val="32"/>
          <w:szCs w:val="32"/>
          <w:rPrChange w:id="885" w:author="D S" w:date="2024-03-09T09:01:00Z">
            <w:rPr>
              <w:rStyle w:val="Hyperlink"/>
            </w:rPr>
          </w:rPrChange>
        </w:rPr>
        <w:t>BBE (Local)</w:t>
      </w:r>
      <w:r w:rsidRPr="000832EE">
        <w:rPr>
          <w:rStyle w:val="Hyperlink"/>
          <w:sz w:val="32"/>
          <w:szCs w:val="32"/>
          <w:rPrChange w:id="886" w:author="D S" w:date="2024-03-09T09:01:00Z">
            <w:rPr>
              <w:rStyle w:val="Hyperlink"/>
            </w:rPr>
          </w:rPrChange>
        </w:rPr>
        <w:fldChar w:fldCharType="end"/>
      </w:r>
      <w:r w:rsidRPr="000832EE">
        <w:rPr>
          <w:sz w:val="32"/>
          <w:szCs w:val="32"/>
          <w:rPrChange w:id="887" w:author="D S" w:date="2024-03-09T09:01:00Z">
            <w:rPr/>
          </w:rPrChange>
        </w:rPr>
        <w:t xml:space="preserve"> states: “…REQUESTS FOR RECORDS - An individual Board member shall seek access to records or request copies of records from the Superintendent or other designated custodian of records, who shall respond within the time frames </w:t>
      </w:r>
      <w:r w:rsidRPr="000832EE">
        <w:rPr>
          <w:sz w:val="32"/>
          <w:szCs w:val="32"/>
          <w:rPrChange w:id="888" w:author="D S" w:date="2024-03-09T09:01:00Z">
            <w:rPr/>
          </w:rPrChange>
        </w:rPr>
        <w:lastRenderedPageBreak/>
        <w:t>required by law. When a custodian of records other than the Superintendent provides access to records or copies of records to an individual Board member, the provider shall inform the Superintendent of the records provided.”</w:t>
      </w:r>
    </w:p>
    <w:p w14:paraId="66F64893" w14:textId="77777777" w:rsidR="00412F4D" w:rsidRPr="000832EE" w:rsidRDefault="001B2275">
      <w:pPr>
        <w:pStyle w:val="BodyText"/>
        <w:rPr>
          <w:sz w:val="32"/>
          <w:szCs w:val="32"/>
          <w:rPrChange w:id="889" w:author="D S" w:date="2024-03-09T09:01:00Z">
            <w:rPr/>
          </w:rPrChange>
        </w:rPr>
      </w:pPr>
      <w:r w:rsidRPr="000832EE">
        <w:rPr>
          <w:sz w:val="32"/>
          <w:szCs w:val="32"/>
          <w:rPrChange w:id="890" w:author="D S" w:date="2024-03-09T09:01:00Z">
            <w:rPr/>
          </w:rPrChange>
        </w:rPr>
        <w:t>In accordance with law, the District shall track and report any requests under this provision, including the cost of responding to one or more requests by any individual Board member for 200 or more pages of material in a 90-day period.</w:t>
      </w:r>
    </w:p>
    <w:p w14:paraId="114B2D5C" w14:textId="77777777" w:rsidR="00412F4D" w:rsidRPr="000832EE" w:rsidRDefault="001B2275">
      <w:pPr>
        <w:pStyle w:val="Heading3"/>
        <w:rPr>
          <w:sz w:val="32"/>
          <w:szCs w:val="32"/>
          <w:rPrChange w:id="891" w:author="D S" w:date="2024-03-09T09:01:00Z">
            <w:rPr/>
          </w:rPrChange>
        </w:rPr>
      </w:pPr>
      <w:bookmarkStart w:id="892" w:name="the-following-guidelines-will-apply"/>
      <w:bookmarkEnd w:id="876"/>
      <w:r w:rsidRPr="000832EE">
        <w:rPr>
          <w:sz w:val="32"/>
          <w:szCs w:val="32"/>
          <w:rPrChange w:id="893" w:author="D S" w:date="2024-03-09T09:01:00Z">
            <w:rPr/>
          </w:rPrChange>
        </w:rPr>
        <w:t>The following guidelines will apply:</w:t>
      </w:r>
    </w:p>
    <w:p w14:paraId="0C17E2DD" w14:textId="77777777" w:rsidR="00412F4D" w:rsidRPr="000832EE" w:rsidRDefault="001B2275">
      <w:pPr>
        <w:numPr>
          <w:ilvl w:val="0"/>
          <w:numId w:val="26"/>
        </w:numPr>
        <w:rPr>
          <w:sz w:val="32"/>
          <w:szCs w:val="32"/>
          <w:rPrChange w:id="894" w:author="D S" w:date="2024-03-09T09:01:00Z">
            <w:rPr/>
          </w:rPrChange>
        </w:rPr>
      </w:pPr>
      <w:r w:rsidRPr="000832EE">
        <w:rPr>
          <w:sz w:val="32"/>
          <w:szCs w:val="32"/>
          <w:rPrChange w:id="895" w:author="D S" w:date="2024-03-09T09:01:00Z">
            <w:rPr/>
          </w:rPrChange>
        </w:rPr>
        <w:t>Individual Board member requests for records shall be submitted in writing to the Superintendent’s office.</w:t>
      </w:r>
    </w:p>
    <w:p w14:paraId="0B66F3DB" w14:textId="77777777" w:rsidR="00412F4D" w:rsidRPr="000832EE" w:rsidRDefault="001B2275">
      <w:pPr>
        <w:numPr>
          <w:ilvl w:val="0"/>
          <w:numId w:val="26"/>
        </w:numPr>
        <w:rPr>
          <w:sz w:val="32"/>
          <w:szCs w:val="32"/>
          <w:rPrChange w:id="896" w:author="D S" w:date="2024-03-09T09:01:00Z">
            <w:rPr/>
          </w:rPrChange>
        </w:rPr>
      </w:pPr>
      <w:r w:rsidRPr="000832EE">
        <w:rPr>
          <w:sz w:val="32"/>
          <w:szCs w:val="32"/>
          <w:rPrChange w:id="897" w:author="D S" w:date="2024-03-09T09:01:00Z">
            <w:rPr/>
          </w:rPrChange>
        </w:rPr>
        <w:t>These requests will be tracked and reported by the District on the District’s website and will be updated every 30 days.</w:t>
      </w:r>
    </w:p>
    <w:p w14:paraId="07A5DB8C" w14:textId="77777777" w:rsidR="00412F4D" w:rsidRPr="000832EE" w:rsidRDefault="001B2275">
      <w:pPr>
        <w:pStyle w:val="Heading2"/>
        <w:rPr>
          <w:sz w:val="32"/>
          <w:szCs w:val="32"/>
          <w:rPrChange w:id="898" w:author="D S" w:date="2024-03-09T09:01:00Z">
            <w:rPr/>
          </w:rPrChange>
        </w:rPr>
      </w:pPr>
      <w:bookmarkStart w:id="899" w:name="X386f4e2fc1c909edf863b931df46e535af07302"/>
      <w:bookmarkEnd w:id="802"/>
      <w:bookmarkEnd w:id="892"/>
      <w:r w:rsidRPr="000832EE">
        <w:rPr>
          <w:sz w:val="32"/>
          <w:szCs w:val="32"/>
          <w:rPrChange w:id="900" w:author="D S" w:date="2024-03-09T09:01:00Z">
            <w:rPr/>
          </w:rPrChange>
        </w:rPr>
        <w:t>BOARD MEMBER VISITS TO CAMPUSES AND DISTRICT FACILITIES</w:t>
      </w:r>
    </w:p>
    <w:p w14:paraId="00E44C2D" w14:textId="093ED1CF" w:rsidR="00412F4D" w:rsidRPr="000832EE" w:rsidRDefault="001B2275">
      <w:pPr>
        <w:pStyle w:val="FirstParagraph"/>
        <w:rPr>
          <w:sz w:val="32"/>
          <w:szCs w:val="32"/>
          <w:rPrChange w:id="901" w:author="D S" w:date="2024-03-09T09:01:00Z">
            <w:rPr/>
          </w:rPrChange>
        </w:rPr>
      </w:pPr>
      <w:r w:rsidRPr="000832EE">
        <w:rPr>
          <w:sz w:val="32"/>
          <w:szCs w:val="32"/>
          <w:rPrChange w:id="902" w:author="D S" w:date="2024-03-09T09:01:00Z">
            <w:rPr/>
          </w:rPrChange>
        </w:rPr>
        <w:t xml:space="preserve">Board Members are encouraged to attend all school events as their time permits. </w:t>
      </w:r>
      <w:del w:id="903" w:author="D S" w:date="2024-03-20T15:03:00Z">
        <w:r w:rsidRPr="000832EE" w:rsidDel="00DC75A5">
          <w:rPr>
            <w:sz w:val="32"/>
            <w:szCs w:val="32"/>
            <w:rPrChange w:id="904" w:author="D S" w:date="2024-03-09T09:01:00Z">
              <w:rPr/>
            </w:rPrChange>
          </w:rPr>
          <w:delText xml:space="preserve">Board Members are not, however, to go unannounced into teachers’ classrooms or individual buildings for the purpose of evaluation. </w:delText>
        </w:r>
      </w:del>
      <w:r w:rsidRPr="000832EE">
        <w:rPr>
          <w:sz w:val="32"/>
          <w:szCs w:val="32"/>
          <w:rPrChange w:id="905" w:author="D S" w:date="2024-03-09T09:01:00Z">
            <w:rPr/>
          </w:rPrChange>
        </w:rPr>
        <w:t xml:space="preserve">Board Members must adhere to all campus safety/registration requirements. Policy </w:t>
      </w:r>
      <w:r w:rsidRPr="000832EE">
        <w:rPr>
          <w:sz w:val="32"/>
          <w:szCs w:val="32"/>
          <w:rPrChange w:id="906" w:author="D S" w:date="2024-03-09T09:01:00Z">
            <w:rPr/>
          </w:rPrChange>
        </w:rPr>
        <w:fldChar w:fldCharType="begin"/>
      </w:r>
      <w:r w:rsidRPr="000832EE">
        <w:rPr>
          <w:sz w:val="32"/>
          <w:szCs w:val="32"/>
          <w:rPrChange w:id="907" w:author="D S" w:date="2024-03-09T09:01:00Z">
            <w:rPr/>
          </w:rPrChange>
        </w:rPr>
        <w:instrText>HYPERLINK "https://pol.tasb.org/PolicyOnline/PolicyDetails?key=551&amp;code=BBE" \l "legalTabContent" \h</w:instrText>
      </w:r>
      <w:r w:rsidRPr="00D6297F">
        <w:rPr>
          <w:sz w:val="32"/>
          <w:szCs w:val="32"/>
        </w:rPr>
      </w:r>
      <w:r w:rsidRPr="000832EE">
        <w:rPr>
          <w:sz w:val="32"/>
          <w:szCs w:val="32"/>
          <w:rPrChange w:id="908" w:author="D S" w:date="2024-03-09T09:01:00Z">
            <w:rPr>
              <w:rStyle w:val="Hyperlink"/>
            </w:rPr>
          </w:rPrChange>
        </w:rPr>
        <w:fldChar w:fldCharType="separate"/>
      </w:r>
      <w:r w:rsidRPr="000832EE">
        <w:rPr>
          <w:rStyle w:val="Hyperlink"/>
          <w:sz w:val="32"/>
          <w:szCs w:val="32"/>
          <w:rPrChange w:id="909" w:author="D S" w:date="2024-03-09T09:01:00Z">
            <w:rPr>
              <w:rStyle w:val="Hyperlink"/>
            </w:rPr>
          </w:rPrChange>
        </w:rPr>
        <w:t>BBE (Local)</w:t>
      </w:r>
      <w:r w:rsidRPr="000832EE">
        <w:rPr>
          <w:rStyle w:val="Hyperlink"/>
          <w:sz w:val="32"/>
          <w:szCs w:val="32"/>
          <w:rPrChange w:id="910" w:author="D S" w:date="2024-03-09T09:01:00Z">
            <w:rPr>
              <w:rStyle w:val="Hyperlink"/>
            </w:rPr>
          </w:rPrChange>
        </w:rPr>
        <w:fldChar w:fldCharType="end"/>
      </w:r>
      <w:r w:rsidRPr="000832EE">
        <w:rPr>
          <w:sz w:val="32"/>
          <w:szCs w:val="32"/>
          <w:rPrChange w:id="911" w:author="D S" w:date="2024-03-09T09:01:00Z">
            <w:rPr/>
          </w:rPrChange>
        </w:rPr>
        <w:t>, states: “… VISITS To DISTRICT FACILITIES - A Board member shall adhere to any posted requirements for visitors to first report to the main office of a District facility, including a school campus. Visits during the school or business day shall not be permitted if their duration or frequency interferes with the delivery of instruction or District operations. [See also GKC]”</w:t>
      </w:r>
    </w:p>
    <w:p w14:paraId="514B044F" w14:textId="6DD4FE8D" w:rsidR="00412F4D" w:rsidRPr="000832EE" w:rsidRDefault="001B2275">
      <w:pPr>
        <w:pStyle w:val="Heading2"/>
        <w:rPr>
          <w:sz w:val="32"/>
          <w:szCs w:val="32"/>
          <w:rPrChange w:id="912" w:author="D S" w:date="2024-03-09T09:01:00Z">
            <w:rPr/>
          </w:rPrChange>
        </w:rPr>
      </w:pPr>
      <w:bookmarkStart w:id="913" w:name="board-advocacy"/>
      <w:bookmarkEnd w:id="899"/>
      <w:r w:rsidRPr="000832EE">
        <w:rPr>
          <w:sz w:val="32"/>
          <w:szCs w:val="32"/>
          <w:rPrChange w:id="914" w:author="D S" w:date="2024-03-09T09:01:00Z">
            <w:rPr/>
          </w:rPrChange>
        </w:rPr>
        <w:t xml:space="preserve">BOARD </w:t>
      </w:r>
      <w:ins w:id="915" w:author="D S" w:date="2024-03-20T15:35:00Z">
        <w:r w:rsidR="00A5168A">
          <w:rPr>
            <w:sz w:val="32"/>
            <w:szCs w:val="32"/>
          </w:rPr>
          <w:t xml:space="preserve">VISABILITY AND </w:t>
        </w:r>
      </w:ins>
      <w:r w:rsidRPr="000832EE">
        <w:rPr>
          <w:sz w:val="32"/>
          <w:szCs w:val="32"/>
          <w:rPrChange w:id="916" w:author="D S" w:date="2024-03-09T09:01:00Z">
            <w:rPr/>
          </w:rPrChange>
        </w:rPr>
        <w:t>ADVOCACY</w:t>
      </w:r>
    </w:p>
    <w:p w14:paraId="45F119C0" w14:textId="724DE687" w:rsidR="00412F4D" w:rsidRPr="000832EE" w:rsidRDefault="001B2275">
      <w:pPr>
        <w:pStyle w:val="FirstParagraph"/>
        <w:rPr>
          <w:sz w:val="32"/>
          <w:szCs w:val="32"/>
          <w:rPrChange w:id="917" w:author="D S" w:date="2024-03-09T09:01:00Z">
            <w:rPr/>
          </w:rPrChange>
        </w:rPr>
      </w:pPr>
      <w:r w:rsidRPr="000832EE">
        <w:rPr>
          <w:sz w:val="32"/>
          <w:szCs w:val="32"/>
          <w:rPrChange w:id="918" w:author="D S" w:date="2024-03-09T09:01:00Z">
            <w:rPr/>
          </w:rPrChange>
        </w:rPr>
        <w:t xml:space="preserve">School Boards </w:t>
      </w:r>
      <w:del w:id="919" w:author="D S" w:date="2024-03-20T14:31:00Z">
        <w:r w:rsidRPr="000832EE" w:rsidDel="000153E4">
          <w:rPr>
            <w:sz w:val="32"/>
            <w:szCs w:val="32"/>
            <w:rPrChange w:id="920" w:author="D S" w:date="2024-03-09T09:01:00Z">
              <w:rPr/>
            </w:rPrChange>
          </w:rPr>
          <w:delText xml:space="preserve">have an important responsibility to </w:delText>
        </w:r>
      </w:del>
      <w:ins w:id="921" w:author="D S" w:date="2024-03-20T14:31:00Z">
        <w:r w:rsidR="000153E4">
          <w:rPr>
            <w:sz w:val="32"/>
            <w:szCs w:val="32"/>
          </w:rPr>
          <w:t xml:space="preserve">may </w:t>
        </w:r>
      </w:ins>
      <w:r w:rsidRPr="000832EE">
        <w:rPr>
          <w:sz w:val="32"/>
          <w:szCs w:val="32"/>
          <w:rPrChange w:id="922" w:author="D S" w:date="2024-03-09T09:01:00Z">
            <w:rPr/>
          </w:rPrChange>
        </w:rPr>
        <w:t>advocate for the district within the community as well as with legislators and other elected officials.</w:t>
      </w:r>
    </w:p>
    <w:p w14:paraId="4D75B1E4" w14:textId="5F23C21E" w:rsidR="00412F4D" w:rsidRPr="000832EE" w:rsidRDefault="001B2275">
      <w:pPr>
        <w:pStyle w:val="BodyText"/>
        <w:rPr>
          <w:sz w:val="32"/>
          <w:szCs w:val="32"/>
          <w:rPrChange w:id="923" w:author="D S" w:date="2024-03-09T09:01:00Z">
            <w:rPr/>
          </w:rPrChange>
        </w:rPr>
      </w:pPr>
      <w:r w:rsidRPr="000832EE">
        <w:rPr>
          <w:sz w:val="32"/>
          <w:szCs w:val="32"/>
          <w:rPrChange w:id="924" w:author="D S" w:date="2024-03-09T09:01:00Z">
            <w:rPr/>
          </w:rPrChange>
        </w:rPr>
        <w:t xml:space="preserve">Any individual Trustee </w:t>
      </w:r>
      <w:del w:id="925" w:author="D S" w:date="2024-03-20T14:30:00Z">
        <w:r w:rsidRPr="000832EE" w:rsidDel="000153E4">
          <w:rPr>
            <w:sz w:val="32"/>
            <w:szCs w:val="32"/>
            <w:rPrChange w:id="926" w:author="D S" w:date="2024-03-09T09:01:00Z">
              <w:rPr/>
            </w:rPrChange>
          </w:rPr>
          <w:delText xml:space="preserve">who has been censured by the Board or </w:delText>
        </w:r>
      </w:del>
      <w:r w:rsidRPr="000832EE">
        <w:rPr>
          <w:sz w:val="32"/>
          <w:szCs w:val="32"/>
          <w:rPrChange w:id="927" w:author="D S" w:date="2024-03-09T09:01:00Z">
            <w:rPr/>
          </w:rPrChange>
        </w:rPr>
        <w:t>who has been found to have engaged in unethical practices, as determined by the Texas Ethics Commission</w:t>
      </w:r>
      <w:ins w:id="928" w:author="D S" w:date="2024-03-20T14:30:00Z">
        <w:r w:rsidR="000153E4">
          <w:rPr>
            <w:sz w:val="32"/>
            <w:szCs w:val="32"/>
          </w:rPr>
          <w:t xml:space="preserve"> in a</w:t>
        </w:r>
      </w:ins>
      <w:ins w:id="929" w:author="D S" w:date="2024-03-20T14:32:00Z">
        <w:r w:rsidR="000153E4">
          <w:rPr>
            <w:sz w:val="32"/>
            <w:szCs w:val="32"/>
          </w:rPr>
          <w:t xml:space="preserve"> written</w:t>
        </w:r>
      </w:ins>
      <w:ins w:id="930" w:author="D S" w:date="2024-03-20T14:30:00Z">
        <w:r w:rsidR="000153E4">
          <w:rPr>
            <w:sz w:val="32"/>
            <w:szCs w:val="32"/>
          </w:rPr>
          <w:t xml:space="preserve"> </w:t>
        </w:r>
      </w:ins>
      <w:ins w:id="931" w:author="D S" w:date="2024-03-20T14:32:00Z">
        <w:r w:rsidR="000153E4">
          <w:rPr>
            <w:sz w:val="32"/>
            <w:szCs w:val="32"/>
          </w:rPr>
          <w:t>ruling</w:t>
        </w:r>
      </w:ins>
      <w:r w:rsidRPr="000832EE">
        <w:rPr>
          <w:sz w:val="32"/>
          <w:szCs w:val="32"/>
          <w:rPrChange w:id="932" w:author="D S" w:date="2024-03-09T09:01:00Z">
            <w:rPr/>
          </w:rPrChange>
        </w:rPr>
        <w:t xml:space="preserve">, should not advocate for or represent the Board </w:t>
      </w:r>
      <w:r w:rsidRPr="000832EE">
        <w:rPr>
          <w:sz w:val="32"/>
          <w:szCs w:val="32"/>
          <w:rPrChange w:id="933" w:author="D S" w:date="2024-03-09T09:01:00Z">
            <w:rPr/>
          </w:rPrChange>
        </w:rPr>
        <w:lastRenderedPageBreak/>
        <w:t>in any activities below, without the advance discussion of the appropriateness of the activity by the Board.</w:t>
      </w:r>
    </w:p>
    <w:p w14:paraId="37365B2F" w14:textId="4026866F" w:rsidR="00412F4D" w:rsidRPr="000832EE" w:rsidRDefault="00D95EB0">
      <w:pPr>
        <w:pStyle w:val="Heading2"/>
        <w:rPr>
          <w:sz w:val="32"/>
          <w:szCs w:val="32"/>
          <w:rPrChange w:id="934" w:author="D S" w:date="2024-03-09T09:01:00Z">
            <w:rPr/>
          </w:rPrChange>
        </w:rPr>
      </w:pPr>
      <w:bookmarkStart w:id="935" w:name="advocacy-action-plan"/>
      <w:bookmarkEnd w:id="913"/>
      <w:ins w:id="936" w:author="D S" w:date="2024-03-20T14:35:00Z">
        <w:r>
          <w:rPr>
            <w:sz w:val="32"/>
            <w:szCs w:val="32"/>
          </w:rPr>
          <w:t>VISIBILITY</w:t>
        </w:r>
      </w:ins>
      <w:del w:id="937" w:author="D S" w:date="2024-03-20T14:35:00Z">
        <w:r w:rsidR="001B2275" w:rsidRPr="000832EE" w:rsidDel="00D95EB0">
          <w:rPr>
            <w:sz w:val="32"/>
            <w:szCs w:val="32"/>
            <w:rPrChange w:id="938" w:author="D S" w:date="2024-03-09T09:01:00Z">
              <w:rPr/>
            </w:rPrChange>
          </w:rPr>
          <w:delText>ADVOCACY</w:delText>
        </w:r>
      </w:del>
      <w:r w:rsidR="001B2275" w:rsidRPr="000832EE">
        <w:rPr>
          <w:sz w:val="32"/>
          <w:szCs w:val="32"/>
          <w:rPrChange w:id="939" w:author="D S" w:date="2024-03-09T09:01:00Z">
            <w:rPr/>
          </w:rPrChange>
        </w:rPr>
        <w:t xml:space="preserve"> ACTION PLAN</w:t>
      </w:r>
    </w:p>
    <w:p w14:paraId="3B54EE5F" w14:textId="346C8445" w:rsidR="00412F4D" w:rsidRPr="000832EE" w:rsidRDefault="00D95EB0">
      <w:pPr>
        <w:pStyle w:val="Heading3"/>
        <w:rPr>
          <w:sz w:val="32"/>
          <w:szCs w:val="32"/>
          <w:rPrChange w:id="940" w:author="D S" w:date="2024-03-09T09:01:00Z">
            <w:rPr/>
          </w:rPrChange>
        </w:rPr>
      </w:pPr>
      <w:bookmarkStart w:id="941" w:name="advocacy-within-the-community"/>
      <w:ins w:id="942" w:author="D S" w:date="2024-03-20T14:35:00Z">
        <w:r>
          <w:rPr>
            <w:sz w:val="32"/>
            <w:szCs w:val="32"/>
          </w:rPr>
          <w:t>Visibility</w:t>
        </w:r>
      </w:ins>
      <w:del w:id="943" w:author="D S" w:date="2024-03-20T14:35:00Z">
        <w:r w:rsidR="001B2275" w:rsidRPr="000832EE" w:rsidDel="00D95EB0">
          <w:rPr>
            <w:sz w:val="32"/>
            <w:szCs w:val="32"/>
            <w:rPrChange w:id="944" w:author="D S" w:date="2024-03-09T09:01:00Z">
              <w:rPr/>
            </w:rPrChange>
          </w:rPr>
          <w:delText>Advocacy</w:delText>
        </w:r>
      </w:del>
      <w:r w:rsidR="001B2275" w:rsidRPr="000832EE">
        <w:rPr>
          <w:sz w:val="32"/>
          <w:szCs w:val="32"/>
          <w:rPrChange w:id="945" w:author="D S" w:date="2024-03-09T09:01:00Z">
            <w:rPr/>
          </w:rPrChange>
        </w:rPr>
        <w:t xml:space="preserve"> within the Community:</w:t>
      </w:r>
    </w:p>
    <w:p w14:paraId="44497340" w14:textId="1D4714FF" w:rsidR="00412F4D" w:rsidRPr="000832EE" w:rsidRDefault="001B2275">
      <w:pPr>
        <w:numPr>
          <w:ilvl w:val="0"/>
          <w:numId w:val="27"/>
        </w:numPr>
        <w:rPr>
          <w:sz w:val="32"/>
          <w:szCs w:val="32"/>
          <w:rPrChange w:id="946" w:author="D S" w:date="2024-03-09T09:01:00Z">
            <w:rPr/>
          </w:rPrChange>
        </w:rPr>
      </w:pPr>
      <w:r w:rsidRPr="000832EE">
        <w:rPr>
          <w:sz w:val="32"/>
          <w:szCs w:val="32"/>
          <w:rPrChange w:id="947" w:author="D S" w:date="2024-03-09T09:01:00Z">
            <w:rPr/>
          </w:rPrChange>
        </w:rPr>
        <w:t xml:space="preserve">Trustees </w:t>
      </w:r>
      <w:del w:id="948" w:author="D S" w:date="2024-03-20T14:32:00Z">
        <w:r w:rsidRPr="000832EE" w:rsidDel="000153E4">
          <w:rPr>
            <w:sz w:val="32"/>
            <w:szCs w:val="32"/>
            <w:rPrChange w:id="949" w:author="D S" w:date="2024-03-09T09:01:00Z">
              <w:rPr/>
            </w:rPrChange>
          </w:rPr>
          <w:delText xml:space="preserve">will </w:delText>
        </w:r>
      </w:del>
      <w:ins w:id="950" w:author="D S" w:date="2024-03-20T14:32:00Z">
        <w:r w:rsidR="000153E4">
          <w:rPr>
            <w:sz w:val="32"/>
            <w:szCs w:val="32"/>
          </w:rPr>
          <w:t xml:space="preserve"> </w:t>
        </w:r>
      </w:ins>
      <w:ins w:id="951" w:author="D S" w:date="2024-03-20T14:33:00Z">
        <w:r w:rsidR="000153E4">
          <w:rPr>
            <w:sz w:val="32"/>
            <w:szCs w:val="32"/>
          </w:rPr>
          <w:t>are encouraged</w:t>
        </w:r>
      </w:ins>
      <w:ins w:id="952" w:author="D S" w:date="2024-03-20T14:36:00Z">
        <w:r w:rsidR="00D95EB0">
          <w:rPr>
            <w:sz w:val="32"/>
            <w:szCs w:val="32"/>
          </w:rPr>
          <w:t>, but not required,</w:t>
        </w:r>
      </w:ins>
      <w:ins w:id="953" w:author="D S" w:date="2024-03-20T14:33:00Z">
        <w:r w:rsidR="000153E4">
          <w:rPr>
            <w:sz w:val="32"/>
            <w:szCs w:val="32"/>
          </w:rPr>
          <w:t xml:space="preserve"> to</w:t>
        </w:r>
      </w:ins>
      <w:ins w:id="954" w:author="D S" w:date="2024-03-20T14:34:00Z">
        <w:r w:rsidR="000153E4">
          <w:rPr>
            <w:sz w:val="32"/>
            <w:szCs w:val="32"/>
          </w:rPr>
          <w:t xml:space="preserve"> attend activities</w:t>
        </w:r>
      </w:ins>
      <w:ins w:id="955" w:author="D S" w:date="2024-03-20T14:36:00Z">
        <w:r w:rsidR="00D95EB0">
          <w:rPr>
            <w:sz w:val="32"/>
            <w:szCs w:val="32"/>
          </w:rPr>
          <w:t xml:space="preserve"> </w:t>
        </w:r>
      </w:ins>
      <w:del w:id="956" w:author="D S" w:date="2024-03-20T14:35:00Z">
        <w:r w:rsidRPr="000832EE" w:rsidDel="000153E4">
          <w:rPr>
            <w:sz w:val="32"/>
            <w:szCs w:val="32"/>
            <w:rPrChange w:id="957" w:author="D S" w:date="2024-03-09T09:01:00Z">
              <w:rPr/>
            </w:rPrChange>
          </w:rPr>
          <w:delText>advocate for the district</w:delText>
        </w:r>
      </w:del>
      <w:r w:rsidRPr="000832EE">
        <w:rPr>
          <w:sz w:val="32"/>
          <w:szCs w:val="32"/>
          <w:rPrChange w:id="958" w:author="D S" w:date="2024-03-09T09:01:00Z">
            <w:rPr/>
          </w:rPrChange>
        </w:rPr>
        <w:t xml:space="preserve"> within </w:t>
      </w:r>
      <w:ins w:id="959" w:author="D S" w:date="2024-03-20T14:33:00Z">
        <w:r w:rsidR="000153E4">
          <w:rPr>
            <w:sz w:val="32"/>
            <w:szCs w:val="32"/>
          </w:rPr>
          <w:t xml:space="preserve">the </w:t>
        </w:r>
      </w:ins>
      <w:r w:rsidRPr="000832EE">
        <w:rPr>
          <w:sz w:val="32"/>
          <w:szCs w:val="32"/>
          <w:rPrChange w:id="960" w:author="D S" w:date="2024-03-09T09:01:00Z">
            <w:rPr/>
          </w:rPrChange>
        </w:rPr>
        <w:t>community</w:t>
      </w:r>
      <w:del w:id="961" w:author="D S" w:date="2024-03-20T14:33:00Z">
        <w:r w:rsidRPr="000832EE" w:rsidDel="000153E4">
          <w:rPr>
            <w:sz w:val="32"/>
            <w:szCs w:val="32"/>
            <w:rPrChange w:id="962" w:author="D S" w:date="2024-03-09T09:01:00Z">
              <w:rPr/>
            </w:rPrChange>
          </w:rPr>
          <w:delText>, track events they attend and report out at each regular Board meeting</w:delText>
        </w:r>
      </w:del>
      <w:r w:rsidRPr="000832EE">
        <w:rPr>
          <w:sz w:val="32"/>
          <w:szCs w:val="32"/>
          <w:rPrChange w:id="963" w:author="D S" w:date="2024-03-09T09:01:00Z">
            <w:rPr/>
          </w:rPrChange>
        </w:rPr>
        <w:t>. Events/Activities include but are not limited to the following:</w:t>
      </w:r>
    </w:p>
    <w:p w14:paraId="50D735B1" w14:textId="77777777" w:rsidR="00412F4D" w:rsidRPr="000832EE" w:rsidRDefault="001B2275">
      <w:pPr>
        <w:numPr>
          <w:ilvl w:val="1"/>
          <w:numId w:val="28"/>
        </w:numPr>
        <w:rPr>
          <w:sz w:val="32"/>
          <w:szCs w:val="32"/>
          <w:rPrChange w:id="964" w:author="D S" w:date="2024-03-09T09:01:00Z">
            <w:rPr/>
          </w:rPrChange>
        </w:rPr>
      </w:pPr>
      <w:r w:rsidRPr="000832EE">
        <w:rPr>
          <w:sz w:val="32"/>
          <w:szCs w:val="32"/>
          <w:rPrChange w:id="965" w:author="D S" w:date="2024-03-09T09:01:00Z">
            <w:rPr/>
          </w:rPrChange>
        </w:rPr>
        <w:t>Community/Civic Events</w:t>
      </w:r>
    </w:p>
    <w:p w14:paraId="6B33A02A" w14:textId="77777777" w:rsidR="00412F4D" w:rsidRPr="000832EE" w:rsidRDefault="001B2275">
      <w:pPr>
        <w:numPr>
          <w:ilvl w:val="1"/>
          <w:numId w:val="28"/>
        </w:numPr>
        <w:rPr>
          <w:sz w:val="32"/>
          <w:szCs w:val="32"/>
          <w:rPrChange w:id="966" w:author="D S" w:date="2024-03-09T09:01:00Z">
            <w:rPr/>
          </w:rPrChange>
        </w:rPr>
      </w:pPr>
      <w:r w:rsidRPr="000832EE">
        <w:rPr>
          <w:sz w:val="32"/>
          <w:szCs w:val="32"/>
          <w:rPrChange w:id="967" w:author="D S" w:date="2024-03-09T09:01:00Z">
            <w:rPr/>
          </w:rPrChange>
        </w:rPr>
        <w:t>District/Campus Events</w:t>
      </w:r>
    </w:p>
    <w:p w14:paraId="3694556F" w14:textId="77777777" w:rsidR="00412F4D" w:rsidRPr="000832EE" w:rsidRDefault="001B2275">
      <w:pPr>
        <w:numPr>
          <w:ilvl w:val="1"/>
          <w:numId w:val="28"/>
        </w:numPr>
        <w:rPr>
          <w:sz w:val="32"/>
          <w:szCs w:val="32"/>
          <w:rPrChange w:id="968" w:author="D S" w:date="2024-03-09T09:01:00Z">
            <w:rPr/>
          </w:rPrChange>
        </w:rPr>
      </w:pPr>
      <w:r w:rsidRPr="000832EE">
        <w:rPr>
          <w:sz w:val="32"/>
          <w:szCs w:val="32"/>
          <w:rPrChange w:id="969" w:author="D S" w:date="2024-03-09T09:01:00Z">
            <w:rPr/>
          </w:rPrChange>
        </w:rPr>
        <w:t>Education Foundation Events</w:t>
      </w:r>
    </w:p>
    <w:p w14:paraId="739E45A2" w14:textId="77777777" w:rsidR="00412F4D" w:rsidRPr="000832EE" w:rsidRDefault="001B2275">
      <w:pPr>
        <w:numPr>
          <w:ilvl w:val="1"/>
          <w:numId w:val="28"/>
        </w:numPr>
        <w:rPr>
          <w:sz w:val="32"/>
          <w:szCs w:val="32"/>
          <w:rPrChange w:id="970" w:author="D S" w:date="2024-03-09T09:01:00Z">
            <w:rPr/>
          </w:rPrChange>
        </w:rPr>
      </w:pPr>
      <w:r w:rsidRPr="000832EE">
        <w:rPr>
          <w:sz w:val="32"/>
          <w:szCs w:val="32"/>
          <w:rPrChange w:id="971" w:author="D S" w:date="2024-03-09T09:01:00Z">
            <w:rPr/>
          </w:rPrChange>
        </w:rPr>
        <w:t>Events/Meetings with District Partners and Collaborators</w:t>
      </w:r>
    </w:p>
    <w:p w14:paraId="19E24E8A" w14:textId="77777777" w:rsidR="00412F4D" w:rsidRPr="000832EE" w:rsidRDefault="001B2275">
      <w:pPr>
        <w:pStyle w:val="Heading3"/>
        <w:rPr>
          <w:sz w:val="32"/>
          <w:szCs w:val="32"/>
          <w:rPrChange w:id="972" w:author="D S" w:date="2024-03-09T09:01:00Z">
            <w:rPr/>
          </w:rPrChange>
        </w:rPr>
      </w:pPr>
      <w:bookmarkStart w:id="973" w:name="advocacy-with-state-legislators"/>
      <w:bookmarkEnd w:id="941"/>
      <w:r w:rsidRPr="000832EE">
        <w:rPr>
          <w:sz w:val="32"/>
          <w:szCs w:val="32"/>
          <w:rPrChange w:id="974" w:author="D S" w:date="2024-03-09T09:01:00Z">
            <w:rPr/>
          </w:rPrChange>
        </w:rPr>
        <w:t>Advocacy with State Legislators:</w:t>
      </w:r>
    </w:p>
    <w:p w14:paraId="19EBD32F" w14:textId="77777777" w:rsidR="00412F4D" w:rsidRPr="000832EE" w:rsidRDefault="001B2275">
      <w:pPr>
        <w:pStyle w:val="Heading4"/>
        <w:rPr>
          <w:sz w:val="32"/>
          <w:szCs w:val="32"/>
          <w:rPrChange w:id="975" w:author="D S" w:date="2024-03-09T09:01:00Z">
            <w:rPr/>
          </w:rPrChange>
        </w:rPr>
      </w:pPr>
      <w:bookmarkStart w:id="976" w:name="legislative-year"/>
      <w:r w:rsidRPr="000832EE">
        <w:rPr>
          <w:sz w:val="32"/>
          <w:szCs w:val="32"/>
          <w:rPrChange w:id="977" w:author="D S" w:date="2024-03-09T09:01:00Z">
            <w:rPr/>
          </w:rPrChange>
        </w:rPr>
        <w:t>Legislative Year:</w:t>
      </w:r>
    </w:p>
    <w:p w14:paraId="07117DC1" w14:textId="77777777" w:rsidR="00412F4D" w:rsidRPr="000832EE" w:rsidRDefault="001B2275">
      <w:pPr>
        <w:numPr>
          <w:ilvl w:val="0"/>
          <w:numId w:val="29"/>
        </w:numPr>
        <w:rPr>
          <w:sz w:val="32"/>
          <w:szCs w:val="32"/>
          <w:rPrChange w:id="978" w:author="D S" w:date="2024-03-09T09:01:00Z">
            <w:rPr/>
          </w:rPrChange>
        </w:rPr>
      </w:pPr>
      <w:r w:rsidRPr="000832EE">
        <w:rPr>
          <w:sz w:val="32"/>
          <w:szCs w:val="32"/>
          <w:rPrChange w:id="979" w:author="D S" w:date="2024-03-09T09:01:00Z">
            <w:rPr/>
          </w:rPrChange>
        </w:rPr>
        <w:t>Each December, prior to the beginning of the Legislative Session, the Board President and Superintendent will develop an overview letter for all representatives.</w:t>
      </w:r>
    </w:p>
    <w:p w14:paraId="45121A1F" w14:textId="77777777" w:rsidR="00412F4D" w:rsidRPr="000832EE" w:rsidRDefault="001B2275">
      <w:pPr>
        <w:numPr>
          <w:ilvl w:val="0"/>
          <w:numId w:val="29"/>
        </w:numPr>
        <w:rPr>
          <w:sz w:val="32"/>
          <w:szCs w:val="32"/>
          <w:rPrChange w:id="980" w:author="D S" w:date="2024-03-09T09:01:00Z">
            <w:rPr/>
          </w:rPrChange>
        </w:rPr>
      </w:pPr>
      <w:r w:rsidRPr="000832EE">
        <w:rPr>
          <w:sz w:val="32"/>
          <w:szCs w:val="32"/>
          <w:rPrChange w:id="981" w:author="D S" w:date="2024-03-09T09:01:00Z">
            <w:rPr/>
          </w:rPrChange>
        </w:rPr>
        <w:t>Trustees and the Superintendent will schedule visits to the state capital in February (TASA/TASB Legislative Conference), April and May. Board members will report out at the next regular Board meeting.</w:t>
      </w:r>
    </w:p>
    <w:p w14:paraId="6280FC43" w14:textId="77777777" w:rsidR="00412F4D" w:rsidRPr="000832EE" w:rsidRDefault="001B2275">
      <w:pPr>
        <w:pStyle w:val="Heading4"/>
        <w:rPr>
          <w:sz w:val="32"/>
          <w:szCs w:val="32"/>
          <w:rPrChange w:id="982" w:author="D S" w:date="2024-03-09T09:01:00Z">
            <w:rPr/>
          </w:rPrChange>
        </w:rPr>
      </w:pPr>
      <w:bookmarkStart w:id="983" w:name="non-legislative-year"/>
      <w:bookmarkEnd w:id="976"/>
      <w:r w:rsidRPr="000832EE">
        <w:rPr>
          <w:sz w:val="32"/>
          <w:szCs w:val="32"/>
          <w:rPrChange w:id="984" w:author="D S" w:date="2024-03-09T09:01:00Z">
            <w:rPr/>
          </w:rPrChange>
        </w:rPr>
        <w:t>Non-Legislative Year:</w:t>
      </w:r>
    </w:p>
    <w:p w14:paraId="095A90DA" w14:textId="430BE7FF" w:rsidR="00412F4D" w:rsidRPr="000832EE" w:rsidRDefault="001B2275">
      <w:pPr>
        <w:numPr>
          <w:ilvl w:val="0"/>
          <w:numId w:val="30"/>
        </w:numPr>
        <w:rPr>
          <w:sz w:val="32"/>
          <w:szCs w:val="32"/>
          <w:rPrChange w:id="985" w:author="D S" w:date="2024-03-09T09:01:00Z">
            <w:rPr/>
          </w:rPrChange>
        </w:rPr>
      </w:pPr>
      <w:r w:rsidRPr="000832EE">
        <w:rPr>
          <w:sz w:val="32"/>
          <w:szCs w:val="32"/>
          <w:rPrChange w:id="986" w:author="D S" w:date="2024-03-09T09:01:00Z">
            <w:rPr/>
          </w:rPrChange>
        </w:rPr>
        <w:t xml:space="preserve">The Board of Trustees </w:t>
      </w:r>
      <w:ins w:id="987" w:author="D S" w:date="2024-03-20T14:37:00Z">
        <w:r w:rsidR="00D95EB0">
          <w:rPr>
            <w:sz w:val="32"/>
            <w:szCs w:val="32"/>
          </w:rPr>
          <w:t xml:space="preserve">may </w:t>
        </w:r>
      </w:ins>
      <w:del w:id="988" w:author="D S" w:date="2024-03-20T14:37:00Z">
        <w:r w:rsidRPr="000832EE" w:rsidDel="00D95EB0">
          <w:rPr>
            <w:sz w:val="32"/>
            <w:szCs w:val="32"/>
            <w:rPrChange w:id="989" w:author="D S" w:date="2024-03-09T09:01:00Z">
              <w:rPr/>
            </w:rPrChange>
          </w:rPr>
          <w:delText xml:space="preserve">will </w:delText>
        </w:r>
      </w:del>
      <w:r w:rsidRPr="000832EE">
        <w:rPr>
          <w:sz w:val="32"/>
          <w:szCs w:val="32"/>
          <w:rPrChange w:id="990" w:author="D S" w:date="2024-03-09T09:01:00Z">
            <w:rPr/>
          </w:rPrChange>
        </w:rPr>
        <w:t>encourage participation at TASB Grassroots Meetings. Participating Trustees will report out at the next regular Board meeting on issues of importance that were discussed.</w:t>
      </w:r>
    </w:p>
    <w:p w14:paraId="7273ADFE" w14:textId="77777777" w:rsidR="00412F4D" w:rsidRPr="000832EE" w:rsidRDefault="001B2275">
      <w:pPr>
        <w:numPr>
          <w:ilvl w:val="0"/>
          <w:numId w:val="30"/>
        </w:numPr>
        <w:rPr>
          <w:sz w:val="32"/>
          <w:szCs w:val="32"/>
          <w:rPrChange w:id="991" w:author="D S" w:date="2024-03-09T09:01:00Z">
            <w:rPr/>
          </w:rPrChange>
        </w:rPr>
      </w:pPr>
      <w:r w:rsidRPr="000832EE">
        <w:rPr>
          <w:sz w:val="32"/>
          <w:szCs w:val="32"/>
          <w:rPrChange w:id="992" w:author="D S" w:date="2024-03-09T09:01:00Z">
            <w:rPr/>
          </w:rPrChange>
        </w:rPr>
        <w:t xml:space="preserve">SCUC will host a workshop/working lunch during the summer months of even-numbered years in order for state legislators </w:t>
      </w:r>
      <w:r w:rsidRPr="000832EE">
        <w:rPr>
          <w:sz w:val="32"/>
          <w:szCs w:val="32"/>
          <w:rPrChange w:id="993" w:author="D S" w:date="2024-03-09T09:01:00Z">
            <w:rPr/>
          </w:rPrChange>
        </w:rPr>
        <w:lastRenderedPageBreak/>
        <w:t>to meet with Trustees and Senior Leaders, to prepare for the upcoming legislative session.</w:t>
      </w:r>
    </w:p>
    <w:p w14:paraId="5AE6EF52" w14:textId="77777777" w:rsidR="00412F4D" w:rsidRPr="000832EE" w:rsidRDefault="001B2275">
      <w:pPr>
        <w:pStyle w:val="Heading4"/>
        <w:rPr>
          <w:sz w:val="32"/>
          <w:szCs w:val="32"/>
          <w:rPrChange w:id="994" w:author="D S" w:date="2024-03-09T09:01:00Z">
            <w:rPr/>
          </w:rPrChange>
        </w:rPr>
      </w:pPr>
      <w:bookmarkStart w:id="995" w:name="each-school-year"/>
      <w:bookmarkEnd w:id="983"/>
      <w:r w:rsidRPr="000832EE">
        <w:rPr>
          <w:sz w:val="32"/>
          <w:szCs w:val="32"/>
          <w:rPrChange w:id="996" w:author="D S" w:date="2024-03-09T09:01:00Z">
            <w:rPr/>
          </w:rPrChange>
        </w:rPr>
        <w:t>Each School Year:</w:t>
      </w:r>
    </w:p>
    <w:p w14:paraId="6877F4FA" w14:textId="77777777" w:rsidR="00412F4D" w:rsidRPr="000832EE" w:rsidRDefault="001B2275">
      <w:pPr>
        <w:numPr>
          <w:ilvl w:val="0"/>
          <w:numId w:val="31"/>
        </w:numPr>
        <w:rPr>
          <w:sz w:val="32"/>
          <w:szCs w:val="32"/>
          <w:rPrChange w:id="997" w:author="D S" w:date="2024-03-09T09:01:00Z">
            <w:rPr/>
          </w:rPrChange>
        </w:rPr>
      </w:pPr>
      <w:r w:rsidRPr="000832EE">
        <w:rPr>
          <w:sz w:val="32"/>
          <w:szCs w:val="32"/>
          <w:rPrChange w:id="998" w:author="D S" w:date="2024-03-09T09:01:00Z">
            <w:rPr/>
          </w:rPrChange>
        </w:rPr>
        <w:t>SCUC State legislators will be invited to schedule a visit to the district to tour one or more campuses.</w:t>
      </w:r>
    </w:p>
    <w:p w14:paraId="5CFE1301" w14:textId="77777777" w:rsidR="00412F4D" w:rsidRPr="000832EE" w:rsidRDefault="001B2275">
      <w:pPr>
        <w:numPr>
          <w:ilvl w:val="0"/>
          <w:numId w:val="31"/>
        </w:numPr>
        <w:rPr>
          <w:sz w:val="32"/>
          <w:szCs w:val="32"/>
          <w:rPrChange w:id="999" w:author="D S" w:date="2024-03-09T09:01:00Z">
            <w:rPr/>
          </w:rPrChange>
        </w:rPr>
      </w:pPr>
      <w:r w:rsidRPr="000832EE">
        <w:rPr>
          <w:sz w:val="32"/>
          <w:szCs w:val="32"/>
          <w:rPrChange w:id="1000" w:author="D S" w:date="2024-03-09T09:01:00Z">
            <w:rPr/>
          </w:rPrChange>
        </w:rPr>
        <w:t>SCUC State legislators will be invited to participate in the official coin toss of a home football game.</w:t>
      </w:r>
    </w:p>
    <w:p w14:paraId="1A2BF4B1" w14:textId="77777777" w:rsidR="00412F4D" w:rsidRPr="000832EE" w:rsidRDefault="001B2275">
      <w:pPr>
        <w:pStyle w:val="Heading3"/>
        <w:rPr>
          <w:sz w:val="32"/>
          <w:szCs w:val="32"/>
          <w:rPrChange w:id="1001" w:author="D S" w:date="2024-03-09T09:01:00Z">
            <w:rPr/>
          </w:rPrChange>
        </w:rPr>
      </w:pPr>
      <w:bookmarkStart w:id="1002" w:name="advocacy-with-other-elected-officials"/>
      <w:bookmarkEnd w:id="973"/>
      <w:bookmarkEnd w:id="995"/>
      <w:r w:rsidRPr="000832EE">
        <w:rPr>
          <w:sz w:val="32"/>
          <w:szCs w:val="32"/>
          <w:rPrChange w:id="1003" w:author="D S" w:date="2024-03-09T09:01:00Z">
            <w:rPr/>
          </w:rPrChange>
        </w:rPr>
        <w:t>Advocacy with other elected officials:</w:t>
      </w:r>
    </w:p>
    <w:p w14:paraId="2356F049" w14:textId="2129F82B" w:rsidR="00412F4D" w:rsidRPr="000832EE" w:rsidRDefault="001B2275">
      <w:pPr>
        <w:pStyle w:val="FirstParagraph"/>
        <w:rPr>
          <w:sz w:val="32"/>
          <w:szCs w:val="32"/>
          <w:rPrChange w:id="1004" w:author="D S" w:date="2024-03-09T09:01:00Z">
            <w:rPr/>
          </w:rPrChange>
        </w:rPr>
      </w:pPr>
      <w:r w:rsidRPr="000832EE">
        <w:rPr>
          <w:sz w:val="32"/>
          <w:szCs w:val="32"/>
          <w:rPrChange w:id="1005" w:author="D S" w:date="2024-03-09T09:01:00Z">
            <w:rPr/>
          </w:rPrChange>
        </w:rPr>
        <w:t xml:space="preserve">Individual Trustees </w:t>
      </w:r>
      <w:ins w:id="1006" w:author="D S" w:date="2024-03-20T14:38:00Z">
        <w:r w:rsidR="00422842">
          <w:rPr>
            <w:sz w:val="32"/>
            <w:szCs w:val="32"/>
          </w:rPr>
          <w:t xml:space="preserve">may </w:t>
        </w:r>
      </w:ins>
      <w:del w:id="1007" w:author="D S" w:date="2024-03-20T14:38:00Z">
        <w:r w:rsidRPr="000832EE" w:rsidDel="00422842">
          <w:rPr>
            <w:sz w:val="32"/>
            <w:szCs w:val="32"/>
            <w:rPrChange w:id="1008" w:author="D S" w:date="2024-03-09T09:01:00Z">
              <w:rPr/>
            </w:rPrChange>
          </w:rPr>
          <w:delText xml:space="preserve">will </w:delText>
        </w:r>
      </w:del>
      <w:r w:rsidRPr="000832EE">
        <w:rPr>
          <w:sz w:val="32"/>
          <w:szCs w:val="32"/>
          <w:rPrChange w:id="1009" w:author="D S" w:date="2024-03-09T09:01:00Z">
            <w:rPr/>
          </w:rPrChange>
        </w:rPr>
        <w:t>attend Board/council meetings of other Governmental entities and report out at regular monthly Board meetings.</w:t>
      </w:r>
    </w:p>
    <w:p w14:paraId="594CED05" w14:textId="77777777" w:rsidR="00412F4D" w:rsidRPr="000832EE" w:rsidRDefault="001B2275">
      <w:pPr>
        <w:numPr>
          <w:ilvl w:val="0"/>
          <w:numId w:val="32"/>
        </w:numPr>
        <w:rPr>
          <w:sz w:val="32"/>
          <w:szCs w:val="32"/>
          <w:rPrChange w:id="1010" w:author="D S" w:date="2024-03-09T09:01:00Z">
            <w:rPr/>
          </w:rPrChange>
        </w:rPr>
      </w:pPr>
      <w:r w:rsidRPr="000832EE">
        <w:rPr>
          <w:sz w:val="32"/>
          <w:szCs w:val="32"/>
          <w:rPrChange w:id="1011" w:author="D S" w:date="2024-03-09T09:01:00Z">
            <w:rPr/>
          </w:rPrChange>
        </w:rPr>
        <w:t>Guadalupe County Commissioners Court</w:t>
      </w:r>
    </w:p>
    <w:p w14:paraId="772DC41C" w14:textId="77777777" w:rsidR="00412F4D" w:rsidRPr="000832EE" w:rsidRDefault="001B2275">
      <w:pPr>
        <w:numPr>
          <w:ilvl w:val="0"/>
          <w:numId w:val="32"/>
        </w:numPr>
        <w:rPr>
          <w:sz w:val="32"/>
          <w:szCs w:val="32"/>
          <w:rPrChange w:id="1012" w:author="D S" w:date="2024-03-09T09:01:00Z">
            <w:rPr/>
          </w:rPrChange>
        </w:rPr>
      </w:pPr>
      <w:r w:rsidRPr="000832EE">
        <w:rPr>
          <w:sz w:val="32"/>
          <w:szCs w:val="32"/>
          <w:rPrChange w:id="1013" w:author="D S" w:date="2024-03-09T09:01:00Z">
            <w:rPr/>
          </w:rPrChange>
        </w:rPr>
        <w:t>City of Schertz</w:t>
      </w:r>
    </w:p>
    <w:p w14:paraId="31C96A92" w14:textId="77777777" w:rsidR="00412F4D" w:rsidRPr="000832EE" w:rsidRDefault="001B2275">
      <w:pPr>
        <w:numPr>
          <w:ilvl w:val="0"/>
          <w:numId w:val="32"/>
        </w:numPr>
        <w:rPr>
          <w:sz w:val="32"/>
          <w:szCs w:val="32"/>
          <w:rPrChange w:id="1014" w:author="D S" w:date="2024-03-09T09:01:00Z">
            <w:rPr/>
          </w:rPrChange>
        </w:rPr>
      </w:pPr>
      <w:r w:rsidRPr="000832EE">
        <w:rPr>
          <w:sz w:val="32"/>
          <w:szCs w:val="32"/>
          <w:rPrChange w:id="1015" w:author="D S" w:date="2024-03-09T09:01:00Z">
            <w:rPr/>
          </w:rPrChange>
        </w:rPr>
        <w:t>City of Cibolo</w:t>
      </w:r>
    </w:p>
    <w:p w14:paraId="170A3B62" w14:textId="77777777" w:rsidR="00412F4D" w:rsidRPr="000832EE" w:rsidRDefault="001B2275">
      <w:pPr>
        <w:numPr>
          <w:ilvl w:val="0"/>
          <w:numId w:val="32"/>
        </w:numPr>
        <w:rPr>
          <w:sz w:val="32"/>
          <w:szCs w:val="32"/>
          <w:rPrChange w:id="1016" w:author="D S" w:date="2024-03-09T09:01:00Z">
            <w:rPr/>
          </w:rPrChange>
        </w:rPr>
      </w:pPr>
      <w:r w:rsidRPr="000832EE">
        <w:rPr>
          <w:sz w:val="32"/>
          <w:szCs w:val="32"/>
          <w:rPrChange w:id="1017" w:author="D S" w:date="2024-03-09T09:01:00Z">
            <w:rPr/>
          </w:rPrChange>
        </w:rPr>
        <w:t>City of Universal City</w:t>
      </w:r>
    </w:p>
    <w:p w14:paraId="7E94D7FE" w14:textId="77777777" w:rsidR="00412F4D" w:rsidRPr="000832EE" w:rsidRDefault="001B2275">
      <w:pPr>
        <w:numPr>
          <w:ilvl w:val="0"/>
          <w:numId w:val="32"/>
        </w:numPr>
        <w:rPr>
          <w:sz w:val="32"/>
          <w:szCs w:val="32"/>
          <w:rPrChange w:id="1018" w:author="D S" w:date="2024-03-09T09:01:00Z">
            <w:rPr/>
          </w:rPrChange>
        </w:rPr>
      </w:pPr>
      <w:r w:rsidRPr="000832EE">
        <w:rPr>
          <w:sz w:val="32"/>
          <w:szCs w:val="32"/>
          <w:rPrChange w:id="1019" w:author="D S" w:date="2024-03-09T09:01:00Z">
            <w:rPr/>
          </w:rPrChange>
        </w:rPr>
        <w:t>City of Selma</w:t>
      </w:r>
    </w:p>
    <w:p w14:paraId="2F2F30B9" w14:textId="0EB7BDC2" w:rsidR="00412F4D" w:rsidRPr="000832EE" w:rsidDel="002A663B" w:rsidRDefault="001B2275" w:rsidP="002A663B">
      <w:pPr>
        <w:pStyle w:val="Heading2"/>
        <w:rPr>
          <w:del w:id="1020" w:author="D S" w:date="2024-03-20T14:41:00Z"/>
          <w:sz w:val="32"/>
          <w:szCs w:val="32"/>
          <w:rPrChange w:id="1021" w:author="D S" w:date="2024-03-09T09:01:00Z">
            <w:rPr>
              <w:del w:id="1022" w:author="D S" w:date="2024-03-20T14:41:00Z"/>
            </w:rPr>
          </w:rPrChange>
        </w:rPr>
      </w:pPr>
      <w:bookmarkStart w:id="1023" w:name="X957291cd4c6f19419ce2c32629e444cbfaf50d7"/>
      <w:bookmarkEnd w:id="935"/>
      <w:bookmarkEnd w:id="1002"/>
      <w:del w:id="1024" w:author="D S" w:date="2024-03-20T14:41:00Z">
        <w:r w:rsidRPr="000832EE" w:rsidDel="002A663B">
          <w:rPr>
            <w:b w:val="0"/>
            <w:bCs w:val="0"/>
            <w:sz w:val="32"/>
            <w:szCs w:val="32"/>
            <w:rPrChange w:id="1025" w:author="D S" w:date="2024-03-09T09:01:00Z">
              <w:rPr>
                <w:b w:val="0"/>
                <w:bCs w:val="0"/>
              </w:rPr>
            </w:rPrChange>
          </w:rPr>
          <w:delText>REVIEW AND MEASUREMENT OF BOARD ADVOCACY – DISCUSS THE SUCCESS</w:delText>
        </w:r>
      </w:del>
    </w:p>
    <w:p w14:paraId="406CF004" w14:textId="5522183F" w:rsidR="00412F4D" w:rsidRPr="000832EE" w:rsidDel="002A663B" w:rsidRDefault="001B2275">
      <w:pPr>
        <w:pStyle w:val="Heading2"/>
        <w:rPr>
          <w:del w:id="1026" w:author="D S" w:date="2024-03-20T14:41:00Z"/>
          <w:sz w:val="32"/>
          <w:szCs w:val="32"/>
          <w:rPrChange w:id="1027" w:author="D S" w:date="2024-03-09T09:01:00Z">
            <w:rPr>
              <w:del w:id="1028" w:author="D S" w:date="2024-03-20T14:41:00Z"/>
            </w:rPr>
          </w:rPrChange>
        </w:rPr>
        <w:pPrChange w:id="1029" w:author="D S" w:date="2024-03-20T14:41:00Z">
          <w:pPr>
            <w:pStyle w:val="FirstParagraph"/>
          </w:pPr>
        </w:pPrChange>
      </w:pPr>
      <w:del w:id="1030" w:author="D S" w:date="2024-03-20T14:41:00Z">
        <w:r w:rsidRPr="000832EE" w:rsidDel="002A663B">
          <w:rPr>
            <w:sz w:val="32"/>
            <w:szCs w:val="32"/>
            <w:rPrChange w:id="1031" w:author="D S" w:date="2024-03-09T09:01:00Z">
              <w:rPr/>
            </w:rPrChange>
          </w:rPr>
          <w:delText xml:space="preserve">Annually, at the regular September Board meeting, Trustees </w:delText>
        </w:r>
      </w:del>
      <w:del w:id="1032" w:author="D S" w:date="2024-03-20T14:39:00Z">
        <w:r w:rsidRPr="000832EE" w:rsidDel="00FF7714">
          <w:rPr>
            <w:sz w:val="32"/>
            <w:szCs w:val="32"/>
            <w:rPrChange w:id="1033" w:author="D S" w:date="2024-03-09T09:01:00Z">
              <w:rPr/>
            </w:rPrChange>
          </w:rPr>
          <w:delText xml:space="preserve">will </w:delText>
        </w:r>
      </w:del>
      <w:del w:id="1034" w:author="D S" w:date="2024-03-20T14:41:00Z">
        <w:r w:rsidRPr="000832EE" w:rsidDel="002A663B">
          <w:rPr>
            <w:sz w:val="32"/>
            <w:szCs w:val="32"/>
            <w:rPrChange w:id="1035" w:author="D S" w:date="2024-03-09T09:01:00Z">
              <w:rPr/>
            </w:rPrChange>
          </w:rPr>
          <w:delText>discuss the success of Board Advocacy through review and measurement of the Advocacy Action Plan.</w:delText>
        </w:r>
      </w:del>
    </w:p>
    <w:p w14:paraId="2E4095E2" w14:textId="39D7C412" w:rsidR="00412F4D" w:rsidRPr="000832EE" w:rsidDel="002A663B" w:rsidRDefault="001B2275">
      <w:pPr>
        <w:pStyle w:val="Heading2"/>
        <w:rPr>
          <w:del w:id="1036" w:author="D S" w:date="2024-03-20T14:41:00Z"/>
          <w:sz w:val="32"/>
          <w:szCs w:val="32"/>
          <w:rPrChange w:id="1037" w:author="D S" w:date="2024-03-09T09:01:00Z">
            <w:rPr>
              <w:del w:id="1038" w:author="D S" w:date="2024-03-20T14:41:00Z"/>
            </w:rPr>
          </w:rPrChange>
        </w:rPr>
        <w:pPrChange w:id="1039" w:author="D S" w:date="2024-03-20T14:41:00Z">
          <w:pPr>
            <w:numPr>
              <w:numId w:val="33"/>
            </w:numPr>
            <w:ind w:left="720" w:hanging="480"/>
          </w:pPr>
        </w:pPrChange>
      </w:pPr>
      <w:del w:id="1040" w:author="D S" w:date="2024-03-20T14:41:00Z">
        <w:r w:rsidRPr="000832EE" w:rsidDel="002A663B">
          <w:rPr>
            <w:sz w:val="32"/>
            <w:szCs w:val="32"/>
            <w:rPrChange w:id="1041" w:author="D S" w:date="2024-03-09T09:01:00Z">
              <w:rPr/>
            </w:rPrChange>
          </w:rPr>
          <w:delText>Measurement will be based on completion of tasks outlined in the action plan – “what we did” not “how we did.”</w:delText>
        </w:r>
      </w:del>
    </w:p>
    <w:p w14:paraId="7EC2BD10" w14:textId="79A8F06C" w:rsidR="00412F4D" w:rsidRPr="000832EE" w:rsidRDefault="001B2275">
      <w:pPr>
        <w:pStyle w:val="Heading2"/>
        <w:rPr>
          <w:sz w:val="32"/>
          <w:szCs w:val="32"/>
          <w:rPrChange w:id="1042" w:author="D S" w:date="2024-03-09T09:01:00Z">
            <w:rPr/>
          </w:rPrChange>
        </w:rPr>
        <w:pPrChange w:id="1043" w:author="D S" w:date="2024-03-20T14:41:00Z">
          <w:pPr>
            <w:numPr>
              <w:numId w:val="33"/>
            </w:numPr>
            <w:ind w:left="720" w:hanging="480"/>
          </w:pPr>
        </w:pPrChange>
      </w:pPr>
      <w:del w:id="1044" w:author="D S" w:date="2024-03-20T14:41:00Z">
        <w:r w:rsidRPr="000832EE" w:rsidDel="002A663B">
          <w:rPr>
            <w:sz w:val="32"/>
            <w:szCs w:val="32"/>
            <w:rPrChange w:id="1045" w:author="D S" w:date="2024-03-09T09:01:00Z">
              <w:rPr>
                <w:b/>
                <w:bCs/>
              </w:rPr>
            </w:rPrChange>
          </w:rPr>
          <w:delText>Suggestions for refinement/revision of the action plan will be discussed and will be brought back to the Board for review and approval.</w:delText>
        </w:r>
      </w:del>
      <w:bookmarkEnd w:id="1023"/>
    </w:p>
    <w:sectPr w:rsidR="00412F4D" w:rsidRPr="000832E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D S" w:date="2024-03-21T17:25:00Z" w:initials="DS">
    <w:p w14:paraId="12A51251" w14:textId="77777777" w:rsidR="001B2275" w:rsidRDefault="001B2275" w:rsidP="001B2275">
      <w:r>
        <w:rPr>
          <w:rStyle w:val="CommentReference"/>
        </w:rPr>
        <w:annotationRef/>
      </w:r>
      <w:r>
        <w:rPr>
          <w:color w:val="000000"/>
          <w:sz w:val="20"/>
          <w:szCs w:val="20"/>
        </w:rPr>
        <w:t>Nonsense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2A512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ED53998" w16cex:dateUtc="2024-03-21T2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2A51251" w16cid:durableId="7ED539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CB8A1" w14:textId="77777777" w:rsidR="00DA2D6C" w:rsidRDefault="00DA2D6C">
      <w:pPr>
        <w:spacing w:after="0"/>
      </w:pPr>
      <w:r>
        <w:separator/>
      </w:r>
    </w:p>
  </w:endnote>
  <w:endnote w:type="continuationSeparator" w:id="0">
    <w:p w14:paraId="4F7DD031" w14:textId="77777777" w:rsidR="00DA2D6C" w:rsidRDefault="00DA2D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2C69A" w14:textId="77777777" w:rsidR="00DA2D6C" w:rsidRDefault="00DA2D6C">
      <w:r>
        <w:separator/>
      </w:r>
    </w:p>
  </w:footnote>
  <w:footnote w:type="continuationSeparator" w:id="0">
    <w:p w14:paraId="152B0DA9" w14:textId="77777777" w:rsidR="00DA2D6C" w:rsidRDefault="00DA2D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DDA640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D6A979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59282A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524242225">
    <w:abstractNumId w:val="0"/>
  </w:num>
  <w:num w:numId="2" w16cid:durableId="1749502100">
    <w:abstractNumId w:val="1"/>
  </w:num>
  <w:num w:numId="3" w16cid:durableId="127935378">
    <w:abstractNumId w:val="1"/>
  </w:num>
  <w:num w:numId="4" w16cid:durableId="17110281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83062965">
    <w:abstractNumId w:val="1"/>
  </w:num>
  <w:num w:numId="6" w16cid:durableId="850140388">
    <w:abstractNumId w:val="1"/>
  </w:num>
  <w:num w:numId="7" w16cid:durableId="62342018">
    <w:abstractNumId w:val="1"/>
  </w:num>
  <w:num w:numId="8" w16cid:durableId="1992445997">
    <w:abstractNumId w:val="1"/>
  </w:num>
  <w:num w:numId="9" w16cid:durableId="1063061046">
    <w:abstractNumId w:val="1"/>
  </w:num>
  <w:num w:numId="10" w16cid:durableId="456265309">
    <w:abstractNumId w:val="1"/>
  </w:num>
  <w:num w:numId="11" w16cid:durableId="17939353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64520604">
    <w:abstractNumId w:val="1"/>
  </w:num>
  <w:num w:numId="13" w16cid:durableId="1194001535">
    <w:abstractNumId w:val="1"/>
  </w:num>
  <w:num w:numId="14" w16cid:durableId="851064359">
    <w:abstractNumId w:val="1"/>
  </w:num>
  <w:num w:numId="15" w16cid:durableId="1828856615">
    <w:abstractNumId w:val="1"/>
  </w:num>
  <w:num w:numId="16" w16cid:durableId="1886133788">
    <w:abstractNumId w:val="1"/>
  </w:num>
  <w:num w:numId="17" w16cid:durableId="949049217">
    <w:abstractNumId w:val="1"/>
  </w:num>
  <w:num w:numId="18" w16cid:durableId="462699996">
    <w:abstractNumId w:val="1"/>
  </w:num>
  <w:num w:numId="19" w16cid:durableId="1464731954">
    <w:abstractNumId w:val="1"/>
  </w:num>
  <w:num w:numId="20" w16cid:durableId="1784421301">
    <w:abstractNumId w:val="1"/>
  </w:num>
  <w:num w:numId="21" w16cid:durableId="1265768548">
    <w:abstractNumId w:val="1"/>
  </w:num>
  <w:num w:numId="22" w16cid:durableId="704136453">
    <w:abstractNumId w:val="1"/>
  </w:num>
  <w:num w:numId="23" w16cid:durableId="1015770773">
    <w:abstractNumId w:val="1"/>
  </w:num>
  <w:num w:numId="24" w16cid:durableId="1141115515">
    <w:abstractNumId w:val="1"/>
  </w:num>
  <w:num w:numId="25" w16cid:durableId="158159044">
    <w:abstractNumId w:val="1"/>
  </w:num>
  <w:num w:numId="26" w16cid:durableId="390464289">
    <w:abstractNumId w:val="1"/>
  </w:num>
  <w:num w:numId="27" w16cid:durableId="1026950056">
    <w:abstractNumId w:val="1"/>
  </w:num>
  <w:num w:numId="28" w16cid:durableId="1942563894">
    <w:abstractNumId w:val="1"/>
  </w:num>
  <w:num w:numId="29" w16cid:durableId="839388464">
    <w:abstractNumId w:val="1"/>
  </w:num>
  <w:num w:numId="30" w16cid:durableId="208802034">
    <w:abstractNumId w:val="1"/>
  </w:num>
  <w:num w:numId="31" w16cid:durableId="823158525">
    <w:abstractNumId w:val="1"/>
  </w:num>
  <w:num w:numId="32" w16cid:durableId="1061901940">
    <w:abstractNumId w:val="1"/>
  </w:num>
  <w:num w:numId="33" w16cid:durableId="144403429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 S">
    <w15:presenceInfo w15:providerId="None" w15:userId="D 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F4D"/>
    <w:rsid w:val="00011A23"/>
    <w:rsid w:val="000153E4"/>
    <w:rsid w:val="00030AF0"/>
    <w:rsid w:val="000832EE"/>
    <w:rsid w:val="000B486D"/>
    <w:rsid w:val="00184B4F"/>
    <w:rsid w:val="001B2275"/>
    <w:rsid w:val="002A2045"/>
    <w:rsid w:val="002A663B"/>
    <w:rsid w:val="002D1547"/>
    <w:rsid w:val="00412F4D"/>
    <w:rsid w:val="00422842"/>
    <w:rsid w:val="004509E2"/>
    <w:rsid w:val="0063457C"/>
    <w:rsid w:val="00666FBC"/>
    <w:rsid w:val="006A4619"/>
    <w:rsid w:val="006B3A76"/>
    <w:rsid w:val="006F5339"/>
    <w:rsid w:val="00761FEE"/>
    <w:rsid w:val="00870A93"/>
    <w:rsid w:val="008775F3"/>
    <w:rsid w:val="0097470D"/>
    <w:rsid w:val="009A5B49"/>
    <w:rsid w:val="009F7C70"/>
    <w:rsid w:val="00A24BB9"/>
    <w:rsid w:val="00A2583F"/>
    <w:rsid w:val="00A5168A"/>
    <w:rsid w:val="00AB038F"/>
    <w:rsid w:val="00B80D38"/>
    <w:rsid w:val="00BD7768"/>
    <w:rsid w:val="00C64E6D"/>
    <w:rsid w:val="00CF0FEA"/>
    <w:rsid w:val="00D54AE2"/>
    <w:rsid w:val="00D575CB"/>
    <w:rsid w:val="00D6297F"/>
    <w:rsid w:val="00D95EB0"/>
    <w:rsid w:val="00DA2D6C"/>
    <w:rsid w:val="00DC75A5"/>
    <w:rsid w:val="00E85BDA"/>
    <w:rsid w:val="00FD5784"/>
    <w:rsid w:val="00FF771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030F5B"/>
  <w15:docId w15:val="{BEF641DB-F0F5-B840-9A83-EBF6E39F1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D73A49"/>
      <w:sz w:val="22"/>
    </w:rPr>
  </w:style>
  <w:style w:type="character" w:customStyle="1" w:styleId="DataTypeTok">
    <w:name w:val="DataTypeTok"/>
    <w:basedOn w:val="VerbatimChar"/>
    <w:rPr>
      <w:rFonts w:ascii="Consolas" w:hAnsi="Consolas"/>
      <w:color w:val="D73A49"/>
      <w:sz w:val="22"/>
    </w:rPr>
  </w:style>
  <w:style w:type="character" w:customStyle="1" w:styleId="DecValTok">
    <w:name w:val="DecValTok"/>
    <w:basedOn w:val="VerbatimChar"/>
    <w:rPr>
      <w:rFonts w:ascii="Consolas" w:hAnsi="Consolas"/>
      <w:color w:val="005CC5"/>
      <w:sz w:val="22"/>
    </w:rPr>
  </w:style>
  <w:style w:type="character" w:customStyle="1" w:styleId="BaseNTok">
    <w:name w:val="BaseNTok"/>
    <w:basedOn w:val="VerbatimChar"/>
    <w:rPr>
      <w:rFonts w:ascii="Consolas" w:hAnsi="Consolas"/>
      <w:color w:val="005CC5"/>
      <w:sz w:val="22"/>
    </w:rPr>
  </w:style>
  <w:style w:type="character" w:customStyle="1" w:styleId="FloatTok">
    <w:name w:val="FloatTok"/>
    <w:basedOn w:val="VerbatimChar"/>
    <w:rPr>
      <w:rFonts w:ascii="Consolas" w:hAnsi="Consolas"/>
      <w:color w:val="005CC5"/>
      <w:sz w:val="22"/>
    </w:rPr>
  </w:style>
  <w:style w:type="character" w:customStyle="1" w:styleId="ConstantTok">
    <w:name w:val="ConstantTok"/>
    <w:basedOn w:val="VerbatimChar"/>
    <w:rPr>
      <w:rFonts w:ascii="Consolas" w:hAnsi="Consolas"/>
      <w:color w:val="005CC5"/>
      <w:sz w:val="22"/>
    </w:rPr>
  </w:style>
  <w:style w:type="character" w:customStyle="1" w:styleId="CharTok">
    <w:name w:val="CharTok"/>
    <w:basedOn w:val="VerbatimChar"/>
    <w:rPr>
      <w:rFonts w:ascii="Consolas" w:hAnsi="Consolas"/>
      <w:color w:val="032F62"/>
      <w:sz w:val="22"/>
    </w:rPr>
  </w:style>
  <w:style w:type="character" w:customStyle="1" w:styleId="SpecialCharTok">
    <w:name w:val="SpecialCharTok"/>
    <w:basedOn w:val="VerbatimChar"/>
    <w:rPr>
      <w:rFonts w:ascii="Consolas" w:hAnsi="Consolas"/>
      <w:color w:val="005CC5"/>
      <w:sz w:val="22"/>
    </w:rPr>
  </w:style>
  <w:style w:type="character" w:customStyle="1" w:styleId="StringTok">
    <w:name w:val="StringTok"/>
    <w:basedOn w:val="VerbatimChar"/>
    <w:rPr>
      <w:rFonts w:ascii="Consolas" w:hAnsi="Consolas"/>
      <w:color w:val="032F62"/>
      <w:sz w:val="22"/>
    </w:rPr>
  </w:style>
  <w:style w:type="character" w:customStyle="1" w:styleId="VerbatimStringTok">
    <w:name w:val="VerbatimStringTok"/>
    <w:basedOn w:val="VerbatimChar"/>
    <w:rPr>
      <w:rFonts w:ascii="Consolas" w:hAnsi="Consolas"/>
      <w:color w:val="032F62"/>
      <w:sz w:val="22"/>
    </w:rPr>
  </w:style>
  <w:style w:type="character" w:customStyle="1" w:styleId="SpecialStringTok">
    <w:name w:val="SpecialStringTok"/>
    <w:basedOn w:val="VerbatimChar"/>
    <w:rPr>
      <w:rFonts w:ascii="Consolas" w:hAnsi="Consolas"/>
      <w:color w:val="032F62"/>
      <w:sz w:val="22"/>
    </w:rPr>
  </w:style>
  <w:style w:type="character" w:customStyle="1" w:styleId="ImportTok">
    <w:name w:val="ImportTok"/>
    <w:basedOn w:val="VerbatimChar"/>
    <w:rPr>
      <w:rFonts w:ascii="Consolas" w:hAnsi="Consolas"/>
      <w:color w:val="032F62"/>
      <w:sz w:val="22"/>
    </w:rPr>
  </w:style>
  <w:style w:type="character" w:customStyle="1" w:styleId="CommentTok">
    <w:name w:val="CommentTok"/>
    <w:basedOn w:val="VerbatimChar"/>
    <w:rPr>
      <w:rFonts w:ascii="Consolas" w:hAnsi="Consolas"/>
      <w:color w:val="6A737D"/>
      <w:sz w:val="22"/>
    </w:rPr>
  </w:style>
  <w:style w:type="character" w:customStyle="1" w:styleId="DocumentationTok">
    <w:name w:val="DocumentationTok"/>
    <w:basedOn w:val="VerbatimChar"/>
    <w:rPr>
      <w:rFonts w:ascii="Consolas" w:hAnsi="Consolas"/>
      <w:color w:val="6A737D"/>
      <w:sz w:val="22"/>
    </w:rPr>
  </w:style>
  <w:style w:type="character" w:customStyle="1" w:styleId="AnnotationTok">
    <w:name w:val="AnnotationTok"/>
    <w:basedOn w:val="VerbatimChar"/>
    <w:rPr>
      <w:rFonts w:ascii="Consolas" w:hAnsi="Consolas"/>
      <w:color w:val="6A737D"/>
      <w:sz w:val="22"/>
    </w:rPr>
  </w:style>
  <w:style w:type="character" w:customStyle="1" w:styleId="CommentVarTok">
    <w:name w:val="CommentVarTok"/>
    <w:basedOn w:val="VerbatimChar"/>
    <w:rPr>
      <w:rFonts w:ascii="Consolas" w:hAnsi="Consolas"/>
      <w:color w:val="6A737D"/>
      <w:sz w:val="22"/>
    </w:rPr>
  </w:style>
  <w:style w:type="character" w:customStyle="1" w:styleId="OtherTok">
    <w:name w:val="OtherTok"/>
    <w:basedOn w:val="VerbatimChar"/>
    <w:rPr>
      <w:rFonts w:ascii="Consolas" w:hAnsi="Consolas"/>
      <w:color w:val="6F42C1"/>
      <w:sz w:val="22"/>
    </w:rPr>
  </w:style>
  <w:style w:type="character" w:customStyle="1" w:styleId="FunctionTok">
    <w:name w:val="FunctionTok"/>
    <w:basedOn w:val="VerbatimChar"/>
    <w:rPr>
      <w:rFonts w:ascii="Consolas" w:hAnsi="Consolas"/>
      <w:color w:val="6F42C1"/>
      <w:sz w:val="22"/>
    </w:rPr>
  </w:style>
  <w:style w:type="character" w:customStyle="1" w:styleId="VariableTok">
    <w:name w:val="VariableTok"/>
    <w:basedOn w:val="VerbatimChar"/>
    <w:rPr>
      <w:rFonts w:ascii="Consolas" w:hAnsi="Consolas"/>
      <w:color w:val="E36209"/>
      <w:sz w:val="22"/>
    </w:rPr>
  </w:style>
  <w:style w:type="character" w:customStyle="1" w:styleId="ControlFlowTok">
    <w:name w:val="ControlFlowTok"/>
    <w:basedOn w:val="VerbatimChar"/>
    <w:rPr>
      <w:rFonts w:ascii="Consolas" w:hAnsi="Consolas"/>
      <w:color w:val="D73A49"/>
      <w:sz w:val="22"/>
    </w:rPr>
  </w:style>
  <w:style w:type="character" w:customStyle="1" w:styleId="OperatorTok">
    <w:name w:val="OperatorTok"/>
    <w:basedOn w:val="VerbatimChar"/>
    <w:rPr>
      <w:rFonts w:ascii="Consolas" w:hAnsi="Consolas"/>
      <w:color w:val="24292E"/>
      <w:sz w:val="22"/>
    </w:rPr>
  </w:style>
  <w:style w:type="character" w:customStyle="1" w:styleId="BuiltInTok">
    <w:name w:val="BuiltInTok"/>
    <w:basedOn w:val="VerbatimChar"/>
    <w:rPr>
      <w:rFonts w:ascii="Consolas" w:hAnsi="Consolas"/>
      <w:color w:val="D73A49"/>
      <w:sz w:val="22"/>
    </w:rPr>
  </w:style>
  <w:style w:type="character" w:customStyle="1" w:styleId="ExtensionTok">
    <w:name w:val="ExtensionTok"/>
    <w:basedOn w:val="VerbatimChar"/>
    <w:rPr>
      <w:rFonts w:ascii="Consolas" w:hAnsi="Consolas"/>
      <w:b/>
      <w:color w:val="D73A49"/>
      <w:sz w:val="22"/>
    </w:rPr>
  </w:style>
  <w:style w:type="character" w:customStyle="1" w:styleId="PreprocessorTok">
    <w:name w:val="PreprocessorTok"/>
    <w:basedOn w:val="VerbatimChar"/>
    <w:rPr>
      <w:rFonts w:ascii="Consolas" w:hAnsi="Consolas"/>
      <w:color w:val="D73A49"/>
      <w:sz w:val="22"/>
    </w:rPr>
  </w:style>
  <w:style w:type="character" w:customStyle="1" w:styleId="AttributeTok">
    <w:name w:val="AttributeTok"/>
    <w:basedOn w:val="VerbatimChar"/>
    <w:rPr>
      <w:rFonts w:ascii="Consolas" w:hAnsi="Consolas"/>
      <w:color w:val="D73A49"/>
      <w:sz w:val="22"/>
    </w:rPr>
  </w:style>
  <w:style w:type="character" w:customStyle="1" w:styleId="RegionMarkerTok">
    <w:name w:val="RegionMarkerTok"/>
    <w:basedOn w:val="VerbatimChar"/>
    <w:rPr>
      <w:rFonts w:ascii="Consolas" w:hAnsi="Consolas"/>
      <w:color w:val="6A737D"/>
      <w:sz w:val="22"/>
    </w:rPr>
  </w:style>
  <w:style w:type="character" w:customStyle="1" w:styleId="InformationTok">
    <w:name w:val="InformationTok"/>
    <w:basedOn w:val="VerbatimChar"/>
    <w:rPr>
      <w:rFonts w:ascii="Consolas" w:hAnsi="Consolas"/>
      <w:color w:val="6A737D"/>
      <w:sz w:val="22"/>
    </w:rPr>
  </w:style>
  <w:style w:type="character" w:customStyle="1" w:styleId="WarningTok">
    <w:name w:val="WarningTok"/>
    <w:basedOn w:val="VerbatimChar"/>
    <w:rPr>
      <w:rFonts w:ascii="Consolas" w:hAnsi="Consolas"/>
      <w:color w:val="FF5555"/>
      <w:sz w:val="22"/>
    </w:rPr>
  </w:style>
  <w:style w:type="character" w:customStyle="1" w:styleId="AlertTok">
    <w:name w:val="AlertTok"/>
    <w:basedOn w:val="VerbatimChar"/>
    <w:rPr>
      <w:rFonts w:ascii="Consolas" w:hAnsi="Consolas"/>
      <w:b/>
      <w:color w:val="FF5555"/>
      <w:sz w:val="22"/>
    </w:rPr>
  </w:style>
  <w:style w:type="character" w:customStyle="1" w:styleId="ErrorTok">
    <w:name w:val="ErrorTok"/>
    <w:basedOn w:val="VerbatimChar"/>
    <w:rPr>
      <w:rFonts w:ascii="Consolas" w:hAnsi="Consolas"/>
      <w:color w:val="FF5555"/>
      <w:sz w:val="22"/>
    </w:rPr>
  </w:style>
  <w:style w:type="character" w:customStyle="1" w:styleId="NormalTok">
    <w:name w:val="NormalTok"/>
    <w:basedOn w:val="VerbatimChar"/>
    <w:rPr>
      <w:rFonts w:ascii="Consolas" w:hAnsi="Consolas"/>
      <w:color w:val="24292E"/>
      <w:sz w:val="22"/>
    </w:rPr>
  </w:style>
  <w:style w:type="paragraph" w:styleId="Revision">
    <w:name w:val="Revision"/>
    <w:hidden/>
    <w:rsid w:val="000832EE"/>
    <w:pPr>
      <w:spacing w:after="0"/>
    </w:pPr>
  </w:style>
  <w:style w:type="character" w:styleId="CommentReference">
    <w:name w:val="annotation reference"/>
    <w:basedOn w:val="DefaultParagraphFont"/>
    <w:rsid w:val="00BD7768"/>
    <w:rPr>
      <w:sz w:val="16"/>
      <w:szCs w:val="16"/>
    </w:rPr>
  </w:style>
  <w:style w:type="paragraph" w:styleId="CommentText">
    <w:name w:val="annotation text"/>
    <w:basedOn w:val="Normal"/>
    <w:link w:val="CommentTextChar"/>
    <w:rsid w:val="00BD7768"/>
    <w:rPr>
      <w:sz w:val="20"/>
      <w:szCs w:val="20"/>
    </w:rPr>
  </w:style>
  <w:style w:type="character" w:customStyle="1" w:styleId="CommentTextChar">
    <w:name w:val="Comment Text Char"/>
    <w:basedOn w:val="DefaultParagraphFont"/>
    <w:link w:val="CommentText"/>
    <w:rsid w:val="00BD7768"/>
    <w:rPr>
      <w:sz w:val="20"/>
      <w:szCs w:val="20"/>
    </w:rPr>
  </w:style>
  <w:style w:type="paragraph" w:styleId="CommentSubject">
    <w:name w:val="annotation subject"/>
    <w:basedOn w:val="CommentText"/>
    <w:next w:val="CommentText"/>
    <w:link w:val="CommentSubjectChar"/>
    <w:rsid w:val="00BD7768"/>
    <w:rPr>
      <w:b/>
      <w:bCs/>
    </w:rPr>
  </w:style>
  <w:style w:type="character" w:customStyle="1" w:styleId="CommentSubjectChar">
    <w:name w:val="Comment Subject Char"/>
    <w:basedOn w:val="CommentTextChar"/>
    <w:link w:val="CommentSubject"/>
    <w:rsid w:val="00BD7768"/>
    <w:rPr>
      <w:b/>
      <w:bCs/>
      <w:sz w:val="20"/>
      <w:szCs w:val="20"/>
    </w:rPr>
  </w:style>
  <w:style w:type="character" w:styleId="FollowedHyperlink">
    <w:name w:val="FollowedHyperlink"/>
    <w:basedOn w:val="DefaultParagraphFont"/>
    <w:rsid w:val="00D54AE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25</Pages>
  <Words>6181</Words>
  <Characters>35237</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SCHERTZ-CIBOLO-UNIVERSAL CITY ISD BOARD OF TRUSTEES OPERATING PROCEDURES</vt:lpstr>
    </vt:vector>
  </TitlesOfParts>
  <Company/>
  <LinksUpToDate>false</LinksUpToDate>
  <CharactersWithSpaces>41336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SCHERTZ-CIBOLO-UNIVERSAL CITY ISD BOARD OF TRUSTEES OPERATING PROCEDURES</dc:title>
  <dc:creator>D S</dc:creator>
  <cp:keywords/>
  <cp:lastModifiedBy>D S</cp:lastModifiedBy>
  <cp:revision>29</cp:revision>
  <dcterms:created xsi:type="dcterms:W3CDTF">2024-03-09T11:36:00Z</dcterms:created>
  <dcterms:modified xsi:type="dcterms:W3CDTF">2024-03-23T00:55:00Z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March 9, 2024</vt:lpwstr>
  </property>
  <property fmtid="{D5CDD505-2E9C-101B-9397-08002B2CF9AE}" pid="4" name="date-format">
    <vt:lpwstr>long</vt:lpwstr>
  </property>
  <property fmtid="{D5CDD505-2E9C-101B-9397-08002B2CF9AE}" pid="5" name="editor">
    <vt:lpwstr>source</vt:lpwstr>
  </property>
  <property fmtid="{D5CDD505-2E9C-101B-9397-08002B2CF9AE}" pid="6" name="fig_caption">
    <vt:lpwstr>True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knitr">
    <vt:lpwstr/>
  </property>
  <property fmtid="{D5CDD505-2E9C-101B-9397-08002B2CF9AE}" pid="11" name="labels">
    <vt:lpwstr/>
  </property>
  <property fmtid="{D5CDD505-2E9C-101B-9397-08002B2CF9AE}" pid="12" name="quarto">
    <vt:lpwstr/>
  </property>
  <property fmtid="{D5CDD505-2E9C-101B-9397-08002B2CF9AE}" pid="13" name="toc-title">
    <vt:lpwstr>Table of contents</vt:lpwstr>
  </property>
</Properties>
</file>